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44446" w14:textId="77777777" w:rsidR="00D53C40" w:rsidRDefault="00601DC4">
      <w:pPr>
        <w:pStyle w:val="Title"/>
      </w:pPr>
      <w:r>
        <w:t>Voxel-wise Intermodal Coupling Analysis of Two or More Modalities using Local Covariance Decomposition</w:t>
      </w:r>
    </w:p>
    <w:p w14:paraId="4A1BF910" w14:textId="77777777" w:rsidR="00D53C40" w:rsidRDefault="00601DC4">
      <w:pPr>
        <w:pStyle w:val="Author"/>
      </w:pPr>
      <w:r>
        <w:t>Fengling Hu</w:t>
      </w:r>
      <w:r>
        <w:rPr>
          <w:vertAlign w:val="superscript"/>
        </w:rPr>
        <w:t>1,✉</w:t>
      </w:r>
      <w:r>
        <w:t>, Sarah M. Weinstein</w:t>
      </w:r>
      <w:r>
        <w:rPr>
          <w:vertAlign w:val="superscript"/>
        </w:rPr>
        <w:t>1</w:t>
      </w:r>
      <w:r>
        <w:t>, Erica B. Baller</w:t>
      </w:r>
      <w:r>
        <w:rPr>
          <w:vertAlign w:val="superscript"/>
        </w:rPr>
        <w:t>2</w:t>
      </w:r>
      <w:r>
        <w:t>, Alessandra M. Valcarcel</w:t>
      </w:r>
      <w:r>
        <w:rPr>
          <w:vertAlign w:val="superscript"/>
        </w:rPr>
        <w:t>1,8</w:t>
      </w:r>
      <w:r>
        <w:t>, Azeez Adebimpe</w:t>
      </w:r>
      <w:r>
        <w:rPr>
          <w:vertAlign w:val="superscript"/>
        </w:rPr>
        <w:t>2</w:t>
      </w:r>
      <w:r>
        <w:t>, Armin Raznahan</w:t>
      </w:r>
      <w:r>
        <w:rPr>
          <w:vertAlign w:val="superscript"/>
        </w:rPr>
        <w:t>6</w:t>
      </w:r>
      <w:r>
        <w:t>, David R. Roalf</w:t>
      </w:r>
      <w:r>
        <w:rPr>
          <w:vertAlign w:val="superscript"/>
        </w:rPr>
        <w:t>2</w:t>
      </w:r>
      <w:r>
        <w:t xml:space="preserve">, Tim </w:t>
      </w:r>
      <w:r>
        <w:t>Robert-Fitzgerald</w:t>
      </w:r>
      <w:r>
        <w:rPr>
          <w:vertAlign w:val="superscript"/>
        </w:rPr>
        <w:t>1</w:t>
      </w:r>
      <w:r>
        <w:t>, Virgilio Gonzenbach</w:t>
      </w:r>
      <w:r>
        <w:rPr>
          <w:vertAlign w:val="superscript"/>
        </w:rPr>
        <w:t>1</w:t>
      </w:r>
      <w:r>
        <w:t>, Ruben C. Gur</w:t>
      </w:r>
      <w:r>
        <w:rPr>
          <w:vertAlign w:val="superscript"/>
        </w:rPr>
        <w:t>2,3,5</w:t>
      </w:r>
      <w:r>
        <w:t>, Raquel E. Gur</w:t>
      </w:r>
      <w:r>
        <w:rPr>
          <w:vertAlign w:val="superscript"/>
        </w:rPr>
        <w:t>2,3,5</w:t>
      </w:r>
      <w:r>
        <w:t>, Simon Vandekar</w:t>
      </w:r>
      <w:r>
        <w:rPr>
          <w:vertAlign w:val="superscript"/>
        </w:rPr>
        <w:t>7</w:t>
      </w:r>
      <w:r>
        <w:t>, John A. Detre</w:t>
      </w:r>
      <w:r>
        <w:rPr>
          <w:vertAlign w:val="superscript"/>
        </w:rPr>
        <w:t>5</w:t>
      </w:r>
      <w:r>
        <w:t>, Kristin A. Linn</w:t>
      </w:r>
      <w:r>
        <w:rPr>
          <w:vertAlign w:val="superscript"/>
        </w:rPr>
        <w:t>1</w:t>
      </w:r>
      <w:r>
        <w:t>, Aaron Alexander-Bloch</w:t>
      </w:r>
      <w:r>
        <w:rPr>
          <w:vertAlign w:val="superscript"/>
        </w:rPr>
        <w:t>2</w:t>
      </w:r>
      <w:r>
        <w:t>, Theodore D. Satterthwaite*</w:t>
      </w:r>
      <w:r>
        <w:rPr>
          <w:vertAlign w:val="superscript"/>
        </w:rPr>
        <w:t>2</w:t>
      </w:r>
      <w:r>
        <w:t>, and Russell T. Shinohara*</w:t>
      </w:r>
      <w:r>
        <w:rPr>
          <w:vertAlign w:val="superscript"/>
        </w:rPr>
        <w:t>1</w:t>
      </w:r>
    </w:p>
    <w:p w14:paraId="2E2EA72A" w14:textId="77777777" w:rsidR="00D53C40" w:rsidRDefault="00601DC4">
      <w:pPr>
        <w:pStyle w:val="Date"/>
      </w:pPr>
      <w:r>
        <w:t>10 December, 2021</w:t>
      </w:r>
    </w:p>
    <w:p w14:paraId="4ECFD39E" w14:textId="77777777" w:rsidR="00D53C40" w:rsidRDefault="00601DC4">
      <w:pPr>
        <w:pStyle w:val="FirstParagraph"/>
      </w:pPr>
      <w:r>
        <w:rPr>
          <w:vertAlign w:val="superscript"/>
        </w:rPr>
        <w:t>1</w:t>
      </w:r>
      <w:r>
        <w:t xml:space="preserve"> </w:t>
      </w:r>
      <w:commentRangeStart w:id="0"/>
      <w:r>
        <w:t>Department of Biostatist</w:t>
      </w:r>
      <w:r>
        <w:t>ics, Epidemiology, and Informatics, Perelman School of Medicine, University of Pennsylvania</w:t>
      </w:r>
      <w:commentRangeEnd w:id="0"/>
      <w:r w:rsidR="00F8049C">
        <w:rPr>
          <w:rStyle w:val="CommentReference"/>
        </w:rPr>
        <w:commentReference w:id="0"/>
      </w:r>
      <w:r>
        <w:br/>
      </w:r>
      <w:r>
        <w:rPr>
          <w:vertAlign w:val="superscript"/>
        </w:rPr>
        <w:t>2</w:t>
      </w:r>
      <w:r>
        <w:t xml:space="preserve"> Department of Psychiatry, Perelman School of Medicine, University of Pennsylvania</w:t>
      </w:r>
      <w:r>
        <w:br/>
      </w:r>
      <w:r>
        <w:rPr>
          <w:vertAlign w:val="superscript"/>
        </w:rPr>
        <w:t>3</w:t>
      </w:r>
      <w:r>
        <w:t xml:space="preserve"> Department of Radiology, Perelman School of Medicine, University of Pennsylvan</w:t>
      </w:r>
      <w:r>
        <w:t>ia</w:t>
      </w:r>
      <w:r>
        <w:br/>
      </w:r>
      <w:r>
        <w:rPr>
          <w:vertAlign w:val="superscript"/>
        </w:rPr>
        <w:t>4</w:t>
      </w:r>
      <w:r>
        <w:t xml:space="preserve"> Philadelphia Veterans Administration Medical Center</w:t>
      </w:r>
      <w:r>
        <w:br/>
      </w:r>
      <w:r>
        <w:rPr>
          <w:vertAlign w:val="superscript"/>
        </w:rPr>
        <w:t>5</w:t>
      </w:r>
      <w:r>
        <w:t xml:space="preserve"> Department of Neurology, Perelman School of Medicine, University of Pennsylvania</w:t>
      </w:r>
      <w:r>
        <w:br/>
      </w:r>
      <w:r>
        <w:rPr>
          <w:vertAlign w:val="superscript"/>
        </w:rPr>
        <w:t>6</w:t>
      </w:r>
      <w:r>
        <w:t xml:space="preserve"> National Institute of Mental Health, Intramural Research Program, National Institute of Health</w:t>
      </w:r>
      <w:r>
        <w:br/>
      </w:r>
      <w:r>
        <w:rPr>
          <w:vertAlign w:val="superscript"/>
        </w:rPr>
        <w:t>7</w:t>
      </w:r>
      <w:r>
        <w:t xml:space="preserve"> Department of Bio</w:t>
      </w:r>
      <w:r>
        <w:t>statistics, Vanderbilt University</w:t>
      </w:r>
      <w:r>
        <w:br/>
      </w:r>
      <w:r>
        <w:rPr>
          <w:vertAlign w:val="superscript"/>
        </w:rPr>
        <w:t>8</w:t>
      </w:r>
      <w:r>
        <w:t xml:space="preserve"> </w:t>
      </w:r>
      <w:commentRangeStart w:id="1"/>
      <w:r>
        <w:t>Genentech Inc.</w:t>
      </w:r>
      <w:commentRangeEnd w:id="1"/>
      <w:r w:rsidR="00F8049C">
        <w:rPr>
          <w:rStyle w:val="CommentReference"/>
        </w:rPr>
        <w:commentReference w:id="1"/>
      </w:r>
    </w:p>
    <w:p w14:paraId="15F63AAE" w14:textId="77777777" w:rsidR="00D53C40" w:rsidRDefault="00601DC4">
      <w:pPr>
        <w:pStyle w:val="BodyText"/>
      </w:pPr>
      <w:r>
        <w:rPr>
          <w:vertAlign w:val="superscript"/>
        </w:rPr>
        <w:t>✉</w:t>
      </w:r>
      <w:r>
        <w:t xml:space="preserve"> Correspondence: </w:t>
      </w:r>
      <w:hyperlink r:id="rId11">
        <w:r>
          <w:rPr>
            <w:rStyle w:val="Hyperlink"/>
          </w:rPr>
          <w:t>Fengling Hu &lt;</w:t>
        </w:r>
        <w:hyperlink r:id="rId12">
          <w:r>
            <w:rPr>
              <w:rStyle w:val="Hyperlink"/>
            </w:rPr>
            <w:t>fengling.hu@pennmedicine.upenn.edu</w:t>
          </w:r>
        </w:hyperlink>
        <w:r>
          <w:rPr>
            <w:rStyle w:val="Hyperlink"/>
          </w:rPr>
          <w:t>&gt;</w:t>
        </w:r>
      </w:hyperlink>
    </w:p>
    <w:p w14:paraId="2235D65E" w14:textId="77777777" w:rsidR="00D53C40" w:rsidRDefault="00601DC4">
      <w:pPr>
        <w:pStyle w:val="Heading1"/>
      </w:pPr>
      <w:bookmarkStart w:id="2" w:name="credit-author-statement"/>
      <w:r>
        <w:rPr>
          <w:rStyle w:val="SectionNumber"/>
        </w:rPr>
        <w:t>1</w:t>
      </w:r>
      <w:r>
        <w:tab/>
        <w:t xml:space="preserve">CRediT author </w:t>
      </w:r>
      <w:r>
        <w:t>statement</w:t>
      </w:r>
    </w:p>
    <w:p w14:paraId="066D8D9F" w14:textId="77777777" w:rsidR="00D53C40" w:rsidRDefault="00601DC4">
      <w:pPr>
        <w:pStyle w:val="FirstParagraph"/>
      </w:pPr>
      <w:r>
        <w:t>Fengling Hu: Conceptualization, Methodology, Software, Validation, Formal analysis, Investigation, Writing - Original Draft, Writing - Review &amp; Editing, Visualization</w:t>
      </w:r>
    </w:p>
    <w:p w14:paraId="33DECC74" w14:textId="77777777" w:rsidR="00D53C40" w:rsidRDefault="00601DC4">
      <w:pPr>
        <w:pStyle w:val="BodyText"/>
      </w:pPr>
      <w:r>
        <w:t>TODO</w:t>
      </w:r>
    </w:p>
    <w:p w14:paraId="055640C1" w14:textId="77777777" w:rsidR="00D53C40" w:rsidRDefault="00601DC4">
      <w:pPr>
        <w:pStyle w:val="BodyText"/>
      </w:pPr>
      <w:hyperlink r:id="rId13">
        <w:r>
          <w:rPr>
            <w:rStyle w:val="Hyperlink"/>
          </w:rPr>
          <w:t>https://www.elsevier.com/authors/policies-and-guidelines/credit-author-statement</w:t>
        </w:r>
      </w:hyperlink>
    </w:p>
    <w:p w14:paraId="58FEF1F2" w14:textId="77777777" w:rsidR="00D53C40" w:rsidRDefault="00601DC4">
      <w:pPr>
        <w:pStyle w:val="Heading1"/>
      </w:pPr>
      <w:bookmarkStart w:id="3" w:name="abstract"/>
      <w:bookmarkEnd w:id="2"/>
      <w:r>
        <w:rPr>
          <w:rStyle w:val="SectionNumber"/>
        </w:rPr>
        <w:lastRenderedPageBreak/>
        <w:t>2</w:t>
      </w:r>
      <w:r>
        <w:tab/>
        <w:t>Abstract</w:t>
      </w:r>
    </w:p>
    <w:p w14:paraId="4794B5D8" w14:textId="721EBA07" w:rsidR="00D53C40" w:rsidDel="00915E33" w:rsidRDefault="00601DC4">
      <w:pPr>
        <w:pStyle w:val="FirstParagraph"/>
        <w:rPr>
          <w:del w:id="4" w:author="Shinohara, Russell T" w:date="2021-12-21T19:07:00Z"/>
        </w:rPr>
      </w:pPr>
      <w:r>
        <w:t xml:space="preserve">When individual subjects undergo imaging with multiple modalities, biological </w:t>
      </w:r>
      <w:del w:id="5" w:author="Shinohara, Russell T" w:date="2021-12-21T19:05:00Z">
        <w:r w:rsidDel="00915E33">
          <w:delText xml:space="preserve">data </w:delText>
        </w:r>
      </w:del>
      <w:ins w:id="6" w:author="Shinohara, Russell T" w:date="2021-12-21T19:05:00Z">
        <w:r w:rsidR="00915E33">
          <w:t>information</w:t>
        </w:r>
        <w:r w:rsidR="00915E33">
          <w:t xml:space="preserve"> </w:t>
        </w:r>
      </w:ins>
      <w:del w:id="7" w:author="Shinohara, Russell T" w:date="2021-12-21T19:05:00Z">
        <w:r w:rsidDel="00915E33">
          <w:delText xml:space="preserve">is </w:delText>
        </w:r>
      </w:del>
      <w:ins w:id="8" w:author="Shinohara, Russell T" w:date="2021-12-21T19:05:00Z">
        <w:r w:rsidR="00915E33">
          <w:t xml:space="preserve">is </w:t>
        </w:r>
      </w:ins>
      <w:r>
        <w:t>present not only within each modality, but also betw</w:t>
      </w:r>
      <w:r>
        <w:t xml:space="preserve">een modalities - that is, in how modalities covary at the voxel level. Previous studies </w:t>
      </w:r>
      <w:r>
        <w:t>have shown that the covariance structures between modalities, or intermodal coupling (IMCo), can be estimated between two modalities, and that two-modality IMCo reveals</w:t>
      </w:r>
      <w:r>
        <w:t xml:space="preserve"> otherwise undiscovered patterns in neurodevelopment as well as other processes. However, previous IMCo methods are based on the slopes of local weighted linear regression lines, which are inherently asymmetric and limited to the two-modality setting. Here</w:t>
      </w:r>
      <w:r>
        <w:t xml:space="preserve">, we present a PCA-based generalization of </w:t>
      </w:r>
      <w:proofErr w:type="spellStart"/>
      <w:r>
        <w:t>IMCo</w:t>
      </w:r>
      <w:proofErr w:type="spellEnd"/>
      <w:r>
        <w:t xml:space="preserve"> </w:t>
      </w:r>
      <w:ins w:id="9" w:author="Shinohara, Russell T" w:date="2021-12-21T19:07:00Z">
        <w:r w:rsidR="00915E33">
          <w:t xml:space="preserve">regression </w:t>
        </w:r>
      </w:ins>
      <w:r>
        <w:t>which uses local covariance decompositions to define a symmetric, voxel-wise coupling coefficient valid for two or more modalities.</w:t>
      </w:r>
      <w:ins w:id="10" w:author="Shinohara, Russell T" w:date="2021-12-21T19:07:00Z">
        <w:r w:rsidR="00915E33">
          <w:t xml:space="preserve"> </w:t>
        </w:r>
      </w:ins>
    </w:p>
    <w:p w14:paraId="2F10ECA5" w14:textId="65F6E660" w:rsidR="00D53C40" w:rsidRDefault="00601DC4" w:rsidP="00915E33">
      <w:pPr>
        <w:pStyle w:val="FirstParagraph"/>
        <w:pPrChange w:id="11" w:author="Shinohara, Russell T" w:date="2021-12-21T19:07:00Z">
          <w:pPr>
            <w:pStyle w:val="BodyText"/>
          </w:pPr>
        </w:pPrChange>
      </w:pPr>
      <w:r>
        <w:t>We then use this method to study coupling between cerebral blood flow, resti</w:t>
      </w:r>
      <w:r>
        <w:t xml:space="preserve">ng state activations, and functional connectivity in 803 subjects between ages 8 and 23. We demonstrate </w:t>
      </w:r>
      <w:del w:id="12" w:author="Shinohara, Russell T" w:date="2021-12-21T19:07:00Z">
        <w:r w:rsidDel="00915E33">
          <w:delText>this method</w:delText>
        </w:r>
      </w:del>
      <w:ins w:id="13" w:author="Shinohara, Russell T" w:date="2021-12-21T19:07:00Z">
        <w:r w:rsidR="00915E33">
          <w:t>that coupling</w:t>
        </w:r>
      </w:ins>
      <w:r>
        <w:t xml:space="preserve"> is spatially heterogeneous and varies with respect to age and sex over the course of neurodevelopment. As availability of multi-modal data i</w:t>
      </w:r>
      <w:r>
        <w:t>ncreases, PCA-based IMCo offers a natural approach for summarizing relationships between multiple aspects of brain structure and function. An R package is provided.</w:t>
      </w:r>
    </w:p>
    <w:p w14:paraId="3753533A" w14:textId="77777777" w:rsidR="00D53C40" w:rsidRDefault="00601DC4">
      <w:pPr>
        <w:pStyle w:val="Heading1"/>
      </w:pPr>
      <w:bookmarkStart w:id="14" w:name="introduction"/>
      <w:bookmarkEnd w:id="3"/>
      <w:r>
        <w:rPr>
          <w:rStyle w:val="SectionNumber"/>
        </w:rPr>
        <w:t>3</w:t>
      </w:r>
      <w:r>
        <w:tab/>
        <w:t>Introduction</w:t>
      </w:r>
    </w:p>
    <w:p w14:paraId="12ACB762" w14:textId="7B40AC3C" w:rsidR="00D53C40" w:rsidRDefault="00601DC4">
      <w:pPr>
        <w:pStyle w:val="FirstParagraph"/>
      </w:pPr>
      <w:r>
        <w:t>There is increased availability of multi-modality neuroimaging data on indiv</w:t>
      </w:r>
      <w:r>
        <w:t xml:space="preserve">idual subjects, where each modality contains unique information about brain structure or </w:t>
      </w:r>
      <w:commentRangeStart w:id="15"/>
      <w:r>
        <w:t>function</w:t>
      </w:r>
      <w:commentRangeEnd w:id="15"/>
      <w:r w:rsidR="00915E33">
        <w:rPr>
          <w:rStyle w:val="CommentReference"/>
        </w:rPr>
        <w:commentReference w:id="15"/>
      </w:r>
      <w:r>
        <w:t xml:space="preserve">. Such data </w:t>
      </w:r>
      <w:del w:id="16" w:author="Shinohara, Russell T" w:date="2021-12-21T19:08:00Z">
        <w:r w:rsidDel="00915E33">
          <w:delText>promise</w:delText>
        </w:r>
        <w:r w:rsidDel="00915E33">
          <w:delText>s</w:delText>
        </w:r>
        <w:r w:rsidDel="00915E33">
          <w:delText xml:space="preserve"> to </w:delText>
        </w:r>
      </w:del>
      <w:r>
        <w:t xml:space="preserve">allow us to explore </w:t>
      </w:r>
      <w:del w:id="17" w:author="Shinohara, Russell T" w:date="2021-12-21T19:09:00Z">
        <w:r w:rsidDel="00915E33">
          <w:delText xml:space="preserve">not only </w:delText>
        </w:r>
      </w:del>
      <w:r>
        <w:t xml:space="preserve">patterns in individual modalities, </w:t>
      </w:r>
      <w:del w:id="18" w:author="Shinohara, Russell T" w:date="2021-12-21T19:09:00Z">
        <w:r w:rsidDel="00915E33">
          <w:delText>but also</w:delText>
        </w:r>
      </w:del>
      <w:ins w:id="19" w:author="Shinohara, Russell T" w:date="2021-12-21T19:09:00Z">
        <w:r w:rsidR="00915E33">
          <w:t>and</w:t>
        </w:r>
      </w:ins>
      <w:r>
        <w:t xml:space="preserve"> </w:t>
      </w:r>
      <w:r>
        <w:t xml:space="preserve">how </w:t>
      </w:r>
      <w:r>
        <w:t xml:space="preserve">patterns </w:t>
      </w:r>
      <w:r>
        <w:t xml:space="preserve">in </w:t>
      </w:r>
      <w:r>
        <w:t>individual modalities relate to each other. In</w:t>
      </w:r>
      <w:r>
        <w:t xml:space="preserve"> addition to these comparisons, multi-modal data allows us to observe the local covariance structure, or intermodal coupling (</w:t>
      </w:r>
      <w:proofErr w:type="spellStart"/>
      <w:r>
        <w:t>IMCo</w:t>
      </w:r>
      <w:proofErr w:type="spellEnd"/>
      <w:r>
        <w:t xml:space="preserve">), between </w:t>
      </w:r>
      <w:commentRangeStart w:id="20"/>
      <w:r>
        <w:t>modalities</w:t>
      </w:r>
      <w:commentRangeEnd w:id="20"/>
      <w:r w:rsidR="00915E33">
        <w:rPr>
          <w:rStyle w:val="CommentReference"/>
        </w:rPr>
        <w:commentReference w:id="20"/>
      </w:r>
      <w:r>
        <w:t xml:space="preserve">. This local covariance structure can be interpreted as how modalities </w:t>
      </w:r>
      <w:del w:id="21" w:author="Shinohara, Russell T" w:date="2021-12-21T19:09:00Z">
        <w:r w:rsidDel="00915E33">
          <w:delText xml:space="preserve">change </w:delText>
        </w:r>
      </w:del>
      <w:ins w:id="22" w:author="Shinohara, Russell T" w:date="2021-12-21T19:09:00Z">
        <w:r w:rsidR="00915E33">
          <w:t>relate</w:t>
        </w:r>
        <w:r w:rsidR="00915E33">
          <w:t xml:space="preserve"> </w:t>
        </w:r>
      </w:ins>
      <w:r>
        <w:t>with respect to one another</w:t>
      </w:r>
      <w:r>
        <w:t xml:space="preserve"> at the voxel level in individual subjects.</w:t>
      </w:r>
    </w:p>
    <w:p w14:paraId="0703DFE1" w14:textId="77777777" w:rsidR="00D53C40" w:rsidRDefault="00601DC4">
      <w:pPr>
        <w:pStyle w:val="BodyText"/>
      </w:pPr>
      <w:r>
        <w:t xml:space="preserve">Previous studies have shown IMCo analysis is complementary to single-modality analysis and unveils otherwise undetectable </w:t>
      </w:r>
      <w:commentRangeStart w:id="23"/>
      <w:r>
        <w:t>findings</w:t>
      </w:r>
      <w:commentRangeEnd w:id="23"/>
      <w:r w:rsidR="009939CD">
        <w:rPr>
          <w:rStyle w:val="CommentReference"/>
        </w:rPr>
        <w:commentReference w:id="23"/>
      </w:r>
      <w:r>
        <w:t xml:space="preserve">. For example, in </w:t>
      </w:r>
      <w:r>
        <w:lastRenderedPageBreak/>
        <w:t>neurodevelopment, IMCo between cortical thickness and sulcal dep</w:t>
      </w:r>
      <w:r>
        <w:t>th has suggested the cortical sheet is generally thinner in sulcal locations when compared to gyral locations, though this relationship was more spatially heterogeneous than previously described (</w:t>
      </w:r>
      <w:hyperlink w:anchor="ref-vandekar_subject-level_2016">
        <w:r>
          <w:rPr>
            <w:rStyle w:val="Hyperlink"/>
          </w:rPr>
          <w:t>Vandekar et al., 2016</w:t>
        </w:r>
      </w:hyperlink>
      <w:r>
        <w:t>). Additionally, this study showed the strength of coupling was lower in males compared to females and decreased with age. A separate study exploring IMCo between cerebral blood flow and amplitude of low frequency fluctuations (ALFF) s</w:t>
      </w:r>
      <w:r>
        <w:t>howed that age-related declines in neurovascular coupling occurred most drastically during mid-adolescence and were enriched in the dorsal attention network (</w:t>
      </w:r>
      <w:hyperlink w:anchor="ref-baller_developmental_2021">
        <w:r>
          <w:rPr>
            <w:rStyle w:val="Hyperlink"/>
          </w:rPr>
          <w:t>Baller et al., 2021</w:t>
        </w:r>
      </w:hyperlink>
      <w:r>
        <w:t>). There were also differen</w:t>
      </w:r>
      <w:r>
        <w:t>ces in CBF-ALFF coupling between males and females; these differences were enriched in the frontoparietal network. In multiple sclerosis, IMCo has also shown use as a data augmentation tool to improve predictive accuracy of an automated lesion detection mo</w:t>
      </w:r>
      <w:r>
        <w:t>del over models using individual modality data alone (</w:t>
      </w:r>
      <w:hyperlink w:anchor="ref-valcarcelMIMoSAAutomatedMethod2018">
        <w:r>
          <w:rPr>
            <w:rStyle w:val="Hyperlink"/>
          </w:rPr>
          <w:t>Valcarcel et al., 2018</w:t>
        </w:r>
      </w:hyperlink>
      <w:commentRangeStart w:id="24"/>
      <w:r>
        <w:t>)</w:t>
      </w:r>
      <w:commentRangeEnd w:id="24"/>
      <w:r w:rsidR="00CA7001">
        <w:rPr>
          <w:rStyle w:val="CommentReference"/>
        </w:rPr>
        <w:commentReference w:id="24"/>
      </w:r>
      <w:r>
        <w:t>.</w:t>
      </w:r>
    </w:p>
    <w:p w14:paraId="3AB073D6" w14:textId="7BCBE4E2" w:rsidR="00D53C40" w:rsidRDefault="00601DC4">
      <w:pPr>
        <w:pStyle w:val="BodyText"/>
      </w:pPr>
      <w:r>
        <w:t xml:space="preserve">In these prior studies, each voxel-wise coupling value was defined as the slope of the weighted regression lines </w:t>
      </w:r>
      <w:del w:id="25" w:author="Shinohara, Russell T" w:date="2021-12-21T19:14:00Z">
        <w:r w:rsidDel="004F3C73">
          <w:delText>for</w:delText>
        </w:r>
        <w:r w:rsidDel="004F3C73">
          <w:delText xml:space="preserve"> </w:delText>
        </w:r>
      </w:del>
      <w:ins w:id="26" w:author="Shinohara, Russell T" w:date="2021-12-21T19:14:00Z">
        <w:r w:rsidR="004F3C73">
          <w:t>fit within</w:t>
        </w:r>
        <w:r w:rsidR="004F3C73">
          <w:t xml:space="preserve"> </w:t>
        </w:r>
      </w:ins>
      <w:del w:id="27" w:author="Shinohara, Russell T" w:date="2021-12-21T19:13:00Z">
        <w:r w:rsidDel="004F3C73">
          <w:delText xml:space="preserve">that </w:delText>
        </w:r>
      </w:del>
      <w:ins w:id="28" w:author="Shinohara, Russell T" w:date="2021-12-21T19:13:00Z">
        <w:r w:rsidR="004F3C73">
          <w:t>a</w:t>
        </w:r>
        <w:r w:rsidR="004F3C73">
          <w:t xml:space="preserve"> </w:t>
        </w:r>
      </w:ins>
      <w:r>
        <w:t>local neighborhood between two modalities. However, since this method of calculating IMCo is based on regression slopes</w:t>
      </w:r>
      <w:del w:id="29" w:author="Shinohara, Russell T" w:date="2021-12-21T19:14:00Z">
        <w:r w:rsidDel="004F3C73">
          <w:delText>,</w:delText>
        </w:r>
      </w:del>
      <w:r>
        <w:t xml:space="preserve"> it suffers from inherent asymmetry, where coupling values depend on the order in which modalities are listed - this necessitates </w:t>
      </w:r>
      <w:r>
        <w:t>arbitrary, yet influential, decision-making when it comes to analysis and inhibits straight-forward interpretation. Such a measure for IMCo is also limited to only two modalities, so</w:t>
      </w:r>
      <w:ins w:id="30" w:author="Shinohara, Russell T" w:date="2021-12-21T19:14:00Z">
        <w:r w:rsidR="007F3227">
          <w:t xml:space="preserve"> the</w:t>
        </w:r>
      </w:ins>
      <w:r>
        <w:t xml:space="preserve"> study of coupling between more than two modalities would require analysis</w:t>
      </w:r>
      <w:r>
        <w:t xml:space="preserve"> of all pairwise coupling maps. As the number of total modalities increase, this quickly becomes overwhelming</w:t>
      </w:r>
      <w:ins w:id="31" w:author="Shinohara, Russell T" w:date="2021-12-21T19:14:00Z">
        <w:r w:rsidR="007F3227">
          <w:t xml:space="preserve"> to interpret</w:t>
        </w:r>
      </w:ins>
      <w:r>
        <w:t>.</w:t>
      </w:r>
    </w:p>
    <w:p w14:paraId="1E589BF5" w14:textId="67228DCA" w:rsidR="00D53C40" w:rsidRDefault="00601DC4">
      <w:pPr>
        <w:pStyle w:val="BodyText"/>
      </w:pPr>
      <w:del w:id="32" w:author="Shinohara, Russell T" w:date="2021-12-21T19:15:00Z">
        <w:r w:rsidDel="004B09C3">
          <w:delText>Here</w:delText>
        </w:r>
      </w:del>
      <w:del w:id="33" w:author="Shinohara, Russell T" w:date="2021-12-21T19:14:00Z">
        <w:r w:rsidDel="004B09C3">
          <w:delText>,</w:delText>
        </w:r>
      </w:del>
      <w:del w:id="34" w:author="Shinohara, Russell T" w:date="2021-12-21T19:15:00Z">
        <w:r w:rsidDel="004B09C3">
          <w:delText xml:space="preserve"> w</w:delText>
        </w:r>
      </w:del>
      <w:ins w:id="35" w:author="Shinohara, Russell T" w:date="2021-12-21T19:15:00Z">
        <w:r w:rsidR="004B09C3">
          <w:t>W</w:t>
        </w:r>
      </w:ins>
      <w:r>
        <w:t xml:space="preserve">e propose a novel, </w:t>
      </w:r>
      <w:ins w:id="36" w:author="Shinohara, Russell T" w:date="2021-12-21T19:15:00Z">
        <w:r w:rsidR="004B09C3">
          <w:t>principal component analysis (</w:t>
        </w:r>
      </w:ins>
      <w:r>
        <w:t>PCA</w:t>
      </w:r>
      <w:ins w:id="37" w:author="Shinohara, Russell T" w:date="2021-12-21T19:15:00Z">
        <w:r w:rsidR="004B09C3">
          <w:t>)</w:t>
        </w:r>
      </w:ins>
      <w:r>
        <w:t xml:space="preserve">-based method </w:t>
      </w:r>
      <w:del w:id="38" w:author="Shinohara, Russell T" w:date="2021-12-21T19:15:00Z">
        <w:r w:rsidDel="004B09C3">
          <w:delText xml:space="preserve">of </w:delText>
        </w:r>
      </w:del>
      <w:ins w:id="39" w:author="Shinohara, Russell T" w:date="2021-12-21T19:15:00Z">
        <w:r w:rsidR="004B09C3">
          <w:t>for</w:t>
        </w:r>
        <w:r w:rsidR="004B09C3">
          <w:t xml:space="preserve"> </w:t>
        </w:r>
      </w:ins>
      <w:r>
        <w:t xml:space="preserve">estimating </w:t>
      </w:r>
      <w:proofErr w:type="spellStart"/>
      <w:r>
        <w:t>IMCo</w:t>
      </w:r>
      <w:proofErr w:type="spellEnd"/>
      <w:r>
        <w:t xml:space="preserve"> </w:t>
      </w:r>
      <w:del w:id="40" w:author="Shinohara, Russell T" w:date="2021-12-21T19:15:00Z">
        <w:r w:rsidDel="004B09C3">
          <w:delText xml:space="preserve">which </w:delText>
        </w:r>
      </w:del>
      <w:ins w:id="41" w:author="Shinohara, Russell T" w:date="2021-12-21T19:15:00Z">
        <w:r w:rsidR="004B09C3">
          <w:t>that</w:t>
        </w:r>
        <w:r w:rsidR="004B09C3">
          <w:t xml:space="preserve"> </w:t>
        </w:r>
      </w:ins>
      <w:r>
        <w:t>uses</w:t>
      </w:r>
      <w:r>
        <w:t xml:space="preserve"> </w:t>
      </w:r>
      <w:r>
        <w:t xml:space="preserve">local covariance </w:t>
      </w:r>
      <w:r>
        <w:t>decomposition to define symmetric voxel-wise coupling v</w:t>
      </w:r>
      <w:r>
        <w:t>alues valid for two or more modalities. Thus, our approach provides a more natural and interpretable way of describing coupling in settings with two modalities and allows for simplified study of overall local covariance structure in settings with more than</w:t>
      </w:r>
      <w:r>
        <w:t xml:space="preserve"> two modalities. To demonstrate its sensitivity to biologically relevant patterns</w:t>
      </w:r>
      <w:r>
        <w:t>, we show PCA-based IMCo uncovers differences in three-modality coupling with respect to age and sex throughout neurodevelopment.</w:t>
      </w:r>
    </w:p>
    <w:p w14:paraId="4863B6DB" w14:textId="77777777" w:rsidR="00D53C40" w:rsidRDefault="00601DC4">
      <w:pPr>
        <w:pStyle w:val="Heading1"/>
      </w:pPr>
      <w:bookmarkStart w:id="42" w:name="methods"/>
      <w:bookmarkEnd w:id="14"/>
      <w:r>
        <w:rPr>
          <w:rStyle w:val="SectionNumber"/>
        </w:rPr>
        <w:lastRenderedPageBreak/>
        <w:t>4</w:t>
      </w:r>
      <w:r>
        <w:tab/>
        <w:t>Methods</w:t>
      </w:r>
    </w:p>
    <w:p w14:paraId="346AD9E2" w14:textId="77777777" w:rsidR="00D53C40" w:rsidRDefault="00601DC4">
      <w:pPr>
        <w:pStyle w:val="Heading2"/>
      </w:pPr>
      <w:bookmarkStart w:id="43" w:name="subjects"/>
      <w:r>
        <w:rPr>
          <w:rStyle w:val="SectionNumber"/>
        </w:rPr>
        <w:t>4.1</w:t>
      </w:r>
      <w:r>
        <w:tab/>
        <w:t>Subjects</w:t>
      </w:r>
    </w:p>
    <w:p w14:paraId="02358347" w14:textId="77777777" w:rsidR="00D53C40" w:rsidRDefault="00601DC4">
      <w:pPr>
        <w:pStyle w:val="FirstParagraph"/>
      </w:pPr>
      <w:r>
        <w:t>We included 803 subjec</w:t>
      </w:r>
      <w:r>
        <w:t>ts (340 males) from ages 8-23 (mean = 15.6; sd = 3.3) from the Philadelphia Neurodevelopmental Cohort (PNC) (</w:t>
      </w:r>
      <w:hyperlink w:anchor="ref-satterthwaite_neuroimaging_2014">
        <w:r>
          <w:rPr>
            <w:rStyle w:val="Hyperlink"/>
          </w:rPr>
          <w:t>Satterthwaite et al., 2014</w:t>
        </w:r>
      </w:hyperlink>
      <w:r>
        <w:t>). Of the 1445 PNC subjects who underwent neuroimaging, we init</w:t>
      </w:r>
      <w:r>
        <w:t>ially excluded those meeting any of the following criteria: history of psychoactive medication (n = 165), history of inpatient psychiatric hospitalization (n = 51), or history of medical disorders that could impact brain function (n = 166). From the remain</w:t>
      </w:r>
      <w:r>
        <w:t>ing 1113 subjects, we included those who underwent the combination of T1-weighted MRI, arterial spin labeling MRI (ASL), and resting state fMRI (rfMRI) scanning, each of acceptable image quality as determined based on automated and manual screening. This r</w:t>
      </w:r>
      <w:r>
        <w:t>esulted in the final set of 803 subjects used for this study.</w:t>
      </w:r>
    </w:p>
    <w:p w14:paraId="59F9FBE8" w14:textId="77777777" w:rsidR="00D53C40" w:rsidRDefault="00601DC4">
      <w:pPr>
        <w:pStyle w:val="BodyText"/>
      </w:pPr>
      <w:r>
        <w:t>The Institutional Review Boards of the University of Pennsylvania and the Children’s Hospital of Pennsylvania approved all study procedures. All study subjects gave informed consent; for subject</w:t>
      </w:r>
      <w:r>
        <w:t>s under the age of 18, parents or guardians provided consent and subjects provided assent. Additional details of the PNC study have been previously described (</w:t>
      </w:r>
      <w:hyperlink w:anchor="ref-satterthwaite_neuroimaging_2014">
        <w:r>
          <w:rPr>
            <w:rStyle w:val="Hyperlink"/>
          </w:rPr>
          <w:t>Satterthwaite et al., 2014</w:t>
        </w:r>
      </w:hyperlink>
      <w:r>
        <w:t>).</w:t>
      </w:r>
    </w:p>
    <w:p w14:paraId="6641C734" w14:textId="77777777" w:rsidR="00D53C40" w:rsidRDefault="00601DC4">
      <w:pPr>
        <w:pStyle w:val="Heading2"/>
      </w:pPr>
      <w:bookmarkStart w:id="44" w:name="image-acquisition"/>
      <w:bookmarkEnd w:id="43"/>
      <w:r>
        <w:rPr>
          <w:rStyle w:val="SectionNumber"/>
        </w:rPr>
        <w:t>4.2</w:t>
      </w:r>
      <w:r>
        <w:tab/>
        <w:t xml:space="preserve">Image </w:t>
      </w:r>
      <w:r>
        <w:t>acquisition</w:t>
      </w:r>
    </w:p>
    <w:p w14:paraId="0483F128" w14:textId="7EA27224" w:rsidR="00D53C40" w:rsidRDefault="00601DC4">
      <w:pPr>
        <w:pStyle w:val="FirstParagraph"/>
      </w:pPr>
      <w:r>
        <w:t xml:space="preserve">All PNC imaging was acquired </w:t>
      </w:r>
      <w:del w:id="45" w:author="Shinohara, Russell T" w:date="2021-12-21T19:16:00Z">
        <w:r w:rsidDel="00351F63">
          <w:delText xml:space="preserve">at a single site </w:delText>
        </w:r>
      </w:del>
      <w:r>
        <w:t>using a</w:t>
      </w:r>
      <w:ins w:id="46" w:author="Shinohara, Russell T" w:date="2021-12-21T19:16:00Z">
        <w:r w:rsidR="00351F63">
          <w:t xml:space="preserve"> single</w:t>
        </w:r>
      </w:ins>
      <w:r>
        <w:t xml:space="preserve"> 3T Siemens Tim Trio scanner </w:t>
      </w:r>
      <w:r>
        <w:t xml:space="preserve">with </w:t>
      </w:r>
      <w:ins w:id="47" w:author="Shinohara, Russell T" w:date="2021-12-21T19:16:00Z">
        <w:r w:rsidR="00351F63">
          <w:t xml:space="preserve">a </w:t>
        </w:r>
      </w:ins>
      <w:r>
        <w:t>32-channel head coil. To minimize motion, subject heads stabilized using one foam pad over each ear and one over the top of the head. Image acquisition proce</w:t>
      </w:r>
      <w:r>
        <w:t>dures have been previously described [Satterthwaite et al. (</w:t>
      </w:r>
      <w:hyperlink w:anchor="ref-satterthwaite_neuroimaging_2014">
        <w:r>
          <w:rPr>
            <w:rStyle w:val="Hyperlink"/>
          </w:rPr>
          <w:t>2014</w:t>
        </w:r>
      </w:hyperlink>
      <w:r>
        <w:t>)]</w:t>
      </w:r>
      <w:del w:id="48" w:author="Shinohara, Russell T" w:date="2021-12-21T19:16:00Z">
        <w:r w:rsidDel="00351F63">
          <w:delText>(</w:delText>
        </w:r>
        <w:r w:rsidDel="00351F63">
          <w:fldChar w:fldCharType="begin"/>
        </w:r>
        <w:r w:rsidDel="00351F63">
          <w:delInstrText xml:space="preserve"> HYPERLINK \l "ref-baller_developmental_2021" \h </w:delInstrText>
        </w:r>
        <w:r w:rsidDel="00351F63">
          <w:fldChar w:fldCharType="separate"/>
        </w:r>
        <w:r w:rsidDel="00351F63">
          <w:rPr>
            <w:rStyle w:val="Hyperlink"/>
          </w:rPr>
          <w:delText>Baller et al., 2021</w:delText>
        </w:r>
        <w:r w:rsidDel="00351F63">
          <w:rPr>
            <w:rStyle w:val="Hyperlink"/>
          </w:rPr>
          <w:fldChar w:fldCharType="end"/>
        </w:r>
        <w:r w:rsidDel="00351F63">
          <w:delText>)</w:delText>
        </w:r>
      </w:del>
      <w:r>
        <w:t>.</w:t>
      </w:r>
    </w:p>
    <w:p w14:paraId="54C74826" w14:textId="7B4E3C87" w:rsidR="00D53C40" w:rsidDel="007C4B36" w:rsidRDefault="00601DC4">
      <w:pPr>
        <w:pStyle w:val="BodyText"/>
        <w:rPr>
          <w:del w:id="49" w:author="Shinohara, Russell T" w:date="2021-12-21T19:16:00Z"/>
        </w:rPr>
      </w:pPr>
      <w:r>
        <w:t>T1 structural images were used for alignment of all scans</w:t>
      </w:r>
      <w:r>
        <w:t xml:space="preserve"> into common space. T1 images by 3D-encoded magnetization-prepared, rapid acquisition gradient echo (MPRAGE) T1-weighted sequence with the following settings: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 1810 ms; </w:t>
      </w:r>
      <m:oMath>
        <m:sSub>
          <m:sSubPr>
            <m:ctrlPr>
              <w:rPr>
                <w:rFonts w:ascii="Cambria Math" w:hAnsi="Cambria Math"/>
              </w:rPr>
            </m:ctrlPr>
          </m:sSubPr>
          <m:e>
            <m:r>
              <w:rPr>
                <w:rFonts w:ascii="Cambria Math" w:hAnsi="Cambria Math"/>
              </w:rPr>
              <m:t>T</m:t>
            </m:r>
          </m:e>
          <m:sub>
            <m:r>
              <w:rPr>
                <w:rFonts w:ascii="Cambria Math" w:hAnsi="Cambria Math"/>
              </w:rPr>
              <m:t>E</m:t>
            </m:r>
          </m:sub>
        </m:sSub>
      </m:oMath>
      <w:r>
        <w:t xml:space="preserve"> = 3.51 ms; FoV = 180 × 240 mm; matrix size = 192 x 256; number of slices = 1</w:t>
      </w:r>
      <w:r>
        <w:t>60; slice thickness = 1 mm; inter-slice gap = 0 mm; resolution = 0.9375 × 0.9375 × 1 mm.</w:t>
      </w:r>
      <w:ins w:id="50" w:author="Shinohara, Russell T" w:date="2021-12-21T19:16:00Z">
        <w:r w:rsidR="007C4B36">
          <w:t xml:space="preserve"> Cerebral blood flow (</w:t>
        </w:r>
      </w:ins>
    </w:p>
    <w:p w14:paraId="7C27B19E" w14:textId="744E0893" w:rsidR="00D53C40" w:rsidDel="00BC6BAF" w:rsidRDefault="00601DC4" w:rsidP="007C4B36">
      <w:pPr>
        <w:pStyle w:val="BodyText"/>
        <w:rPr>
          <w:del w:id="51" w:author="Shinohara, Russell T" w:date="2021-12-21T19:18:00Z"/>
        </w:rPr>
      </w:pPr>
      <w:r>
        <w:t>CBF</w:t>
      </w:r>
      <w:ins w:id="52" w:author="Shinohara, Russell T" w:date="2021-12-21T19:17:00Z">
        <w:r w:rsidR="007C4B36">
          <w:t>)</w:t>
        </w:r>
      </w:ins>
      <w:r>
        <w:t xml:space="preserve"> was estimated from a 3D-encoded spin-echo pseudo-continuous arterial spin labeling (pCASL) sequence with the following settings: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 </w:t>
      </w:r>
      <w:r>
        <w:lastRenderedPageBreak/>
        <w:t xml:space="preserve">4000 ms; </w:t>
      </w:r>
      <m:oMath>
        <m:sSub>
          <m:sSubPr>
            <m:ctrlPr>
              <w:rPr>
                <w:rFonts w:ascii="Cambria Math" w:hAnsi="Cambria Math"/>
              </w:rPr>
            </m:ctrlPr>
          </m:sSubPr>
          <m:e>
            <m:r>
              <w:rPr>
                <w:rFonts w:ascii="Cambria Math" w:hAnsi="Cambria Math"/>
              </w:rPr>
              <m:t>T</m:t>
            </m:r>
          </m:e>
          <m:sub>
            <m:r>
              <w:rPr>
                <w:rFonts w:ascii="Cambria Math" w:hAnsi="Cambria Math"/>
              </w:rPr>
              <m:t>E</m:t>
            </m:r>
          </m:sub>
        </m:sSub>
      </m:oMath>
      <w:r>
        <w:t xml:space="preserve"> = 15 ms; FoV </w:t>
      </w:r>
      <w:r>
        <w:t>= 220 × 220 mm; matrix size = 96 x 96; number of slices = 20; slice thickness = 5 mm; inter-slice gap = 1 mm; resolution = 2.3 x 2.3 x 6 mm; 80 volumes.</w:t>
      </w:r>
      <w:ins w:id="53" w:author="Shinohara, Russell T" w:date="2021-12-21T19:17:00Z">
        <w:r w:rsidR="00BC6BAF">
          <w:t xml:space="preserve"> </w:t>
        </w:r>
      </w:ins>
      <w:ins w:id="54" w:author="Shinohara, Russell T" w:date="2021-12-21T19:18:00Z">
        <w:r w:rsidR="00BC6BAF">
          <w:t>Maps of the</w:t>
        </w:r>
      </w:ins>
      <w:ins w:id="55" w:author="Shinohara, Russell T" w:date="2021-12-21T19:17:00Z">
        <w:r w:rsidR="00BC6BAF">
          <w:t xml:space="preserve"> amplitude of low frequency fluctuations (</w:t>
        </w:r>
      </w:ins>
    </w:p>
    <w:p w14:paraId="19D5F61C" w14:textId="7D662713" w:rsidR="00D53C40" w:rsidRDefault="00601DC4">
      <w:pPr>
        <w:pStyle w:val="BodyText"/>
      </w:pPr>
      <w:r>
        <w:t>ALFF</w:t>
      </w:r>
      <w:ins w:id="56" w:author="Shinohara, Russell T" w:date="2021-12-21T19:18:00Z">
        <w:r w:rsidR="00BC6BAF">
          <w:t>)</w:t>
        </w:r>
      </w:ins>
      <w:r>
        <w:t xml:space="preserve"> and</w:t>
      </w:r>
      <w:ins w:id="57" w:author="Shinohara, Russell T" w:date="2021-12-21T19:18:00Z">
        <w:r w:rsidR="00BC6BAF">
          <w:t xml:space="preserve"> regional homogeneity (</w:t>
        </w:r>
      </w:ins>
      <w:proofErr w:type="spellStart"/>
      <w:del w:id="58" w:author="Shinohara, Russell T" w:date="2021-12-21T19:18:00Z">
        <w:r w:rsidDel="00BC6BAF">
          <w:delText xml:space="preserve"> </w:delText>
        </w:r>
      </w:del>
      <w:r>
        <w:t>ReHo</w:t>
      </w:r>
      <w:proofErr w:type="spellEnd"/>
      <w:ins w:id="59" w:author="Shinohara, Russell T" w:date="2021-12-21T19:18:00Z">
        <w:r w:rsidR="00BC6BAF">
          <w:t>)</w:t>
        </w:r>
      </w:ins>
      <w:r>
        <w:t xml:space="preserve"> were estimated from six minutes of task-free functional data from a blood oxygen level-de</w:t>
      </w:r>
      <w:r>
        <w:t xml:space="preserve">pendent (BOLD-weighted) 2D EPI sequence with the following settings: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 3000 ms; </w:t>
      </w:r>
      <m:oMath>
        <m:sSub>
          <m:sSubPr>
            <m:ctrlPr>
              <w:rPr>
                <w:rFonts w:ascii="Cambria Math" w:hAnsi="Cambria Math"/>
              </w:rPr>
            </m:ctrlPr>
          </m:sSubPr>
          <m:e>
            <m:r>
              <w:rPr>
                <w:rFonts w:ascii="Cambria Math" w:hAnsi="Cambria Math"/>
              </w:rPr>
              <m:t>T</m:t>
            </m:r>
          </m:e>
          <m:sub>
            <m:r>
              <w:rPr>
                <w:rFonts w:ascii="Cambria Math" w:hAnsi="Cambria Math"/>
              </w:rPr>
              <m:t>E</m:t>
            </m:r>
          </m:sub>
        </m:sSub>
      </m:oMath>
      <w:r>
        <w:t xml:space="preserve"> = 32 ms; FoV = 192 × 192 mm; matrix size = 64 x 64; number of slices = 46; slice thickness = 3 mm; inter-slice gap = 0 mm; resolution = 3 mm isotropic; 124 volumes. S</w:t>
      </w:r>
      <w:r>
        <w:t>ubjects were instructed to stay awake, keep their eyes open and fixated on a displayed fixation cross, and remain still.</w:t>
      </w:r>
    </w:p>
    <w:p w14:paraId="404F3F74" w14:textId="77777777" w:rsidR="00D53C40" w:rsidRDefault="00601DC4">
      <w:pPr>
        <w:pStyle w:val="Heading2"/>
      </w:pPr>
      <w:bookmarkStart w:id="60" w:name="image-processing"/>
      <w:bookmarkEnd w:id="44"/>
      <w:r>
        <w:rPr>
          <w:rStyle w:val="SectionNumber"/>
        </w:rPr>
        <w:t>4.3</w:t>
      </w:r>
      <w:r>
        <w:tab/>
        <w:t>Image processing</w:t>
      </w:r>
    </w:p>
    <w:p w14:paraId="3B421038" w14:textId="77777777" w:rsidR="00D53C40" w:rsidRDefault="00601DC4">
      <w:pPr>
        <w:pStyle w:val="FirstParagraph"/>
      </w:pPr>
      <w:r>
        <w:t>TODO</w:t>
      </w:r>
    </w:p>
    <w:p w14:paraId="70750E54" w14:textId="77777777" w:rsidR="00D53C40" w:rsidRDefault="00601DC4">
      <w:pPr>
        <w:pStyle w:val="Heading2"/>
      </w:pPr>
      <w:bookmarkStart w:id="61" w:name="estimation-of-intermodal-coupling"/>
      <w:bookmarkEnd w:id="60"/>
      <w:r>
        <w:rPr>
          <w:rStyle w:val="SectionNumber"/>
        </w:rPr>
        <w:t>4.4</w:t>
      </w:r>
      <w:r>
        <w:tab/>
        <w:t>Estimation of intermodal coupling</w:t>
      </w:r>
    </w:p>
    <w:p w14:paraId="55B3B27D" w14:textId="567BA25E" w:rsidR="00D53C40" w:rsidRDefault="00601DC4">
      <w:pPr>
        <w:pStyle w:val="FirstParagraph"/>
      </w:pPr>
      <w:r>
        <w:t>For each subject, we calculated voxel-wise IMCo between CBF, ALFF, and ReHo modalities. First, we applied a grey matter mask to each of the three modalities. Then, within each masked modality, we globally scaled intensities to a mean of 0 and a variance of</w:t>
      </w:r>
      <w:r>
        <w:t xml:space="preserve"> 1. This scaling is necessary because eigendecomposition is later performed on local covariance matrices, so if modalities are defined on drastically different scales, decomposition outputs will reflect differences in baseline overall variance between moda</w:t>
      </w:r>
      <w:r>
        <w:t>lities rather than local covariance structures. Next, for each voxel, we extracted local neighborhoods from each of the three modalities and weighted voxels within these local neighborhoods proportional to a Gaussian kernel over their Euclidean distances f</w:t>
      </w:r>
      <w:r>
        <w:t>rom the central voxel - in our study, we used FWHM = 3 which corresponds to 7x7x7 voxel (14x14x14 mm) local neighborhoods and a standard deviation of 1.62 mm for the Gaussian kernel. Then, we calculated the 3x3 weighted covariance matrix between the neighb</w:t>
      </w:r>
      <w:r>
        <w:t xml:space="preserve">orhoods, performed eigendecomposition on them, and extracted the proportion of variance explained by the first eigenvalue. Once all voxel-wise proportional first eigenvalues were extracted, we scaled </w:t>
      </w:r>
      <w:del w:id="62" w:author="Shinohara, Russell T" w:date="2021-12-21T19:19:00Z">
        <w:r w:rsidDel="005A4493">
          <w:delText xml:space="preserve">all </w:delText>
        </w:r>
      </w:del>
      <w:r>
        <w:t>these values such that the minimum was 0 and maximum</w:t>
      </w:r>
      <w:r>
        <w:t xml:space="preserve"> was 1 and then performed a logit transformation so extreme values of coupling would be emphasized. This resulted in our voxel-level coupling value, where a </w:t>
      </w:r>
      <w:r>
        <w:lastRenderedPageBreak/>
        <w:t>large value means the covariance structure between modalities near that voxel could be well-summari</w:t>
      </w:r>
      <w:r>
        <w:t xml:space="preserve">zed by a single principle component. </w:t>
      </w:r>
      <w:commentRangeStart w:id="63"/>
      <w:r>
        <w:t>We interpret this</w:t>
      </w:r>
      <w:commentRangeEnd w:id="63"/>
      <w:r w:rsidR="005A4493">
        <w:rPr>
          <w:rStyle w:val="CommentReference"/>
        </w:rPr>
        <w:commentReference w:id="63"/>
      </w:r>
    </w:p>
    <w:p w14:paraId="69D3368E" w14:textId="77777777" w:rsidR="00D53C40" w:rsidRDefault="00601DC4">
      <w:pPr>
        <w:pStyle w:val="BodyText"/>
      </w:pPr>
      <w:r>
        <w:t>For reference, in the three-modality setting, coupling values of -2, 0, and 2 correspond to the first eigenvector explaining 41%, 67%, and 92% of the total variance in that local neighborhood, respecti</w:t>
      </w:r>
      <w:r>
        <w:t>vely. In the two-modality setting, coupling values of -2, 0, and 2 correspond to the first eigenvector explaining 56%, 75%, and 94% of the total variance in that local neighborhood, respectively.</w:t>
      </w:r>
    </w:p>
    <w:p w14:paraId="66E0DAEC" w14:textId="77777777" w:rsidR="00D53C40" w:rsidRDefault="00601DC4">
      <w:pPr>
        <w:pStyle w:val="Heading2"/>
      </w:pPr>
      <w:bookmarkStart w:id="64" w:name="voxel-wise-statistical-analysis"/>
      <w:bookmarkEnd w:id="61"/>
      <w:r>
        <w:rPr>
          <w:rStyle w:val="SectionNumber"/>
        </w:rPr>
        <w:t>4.5</w:t>
      </w:r>
      <w:r>
        <w:tab/>
        <w:t>Voxel-wise statistical analysis</w:t>
      </w:r>
    </w:p>
    <w:p w14:paraId="5B3B7ACE" w14:textId="77777777" w:rsidR="00D53C40" w:rsidRDefault="00601DC4">
      <w:pPr>
        <w:pStyle w:val="FirstParagraph"/>
      </w:pPr>
      <w:r>
        <w:t>We created descriptive c</w:t>
      </w:r>
      <w:r>
        <w:t>oupling maps by taking the means and variances across all 803 subjects at each voxel location in volumetric space. We then projected these mean and variance maps to the FreeSurfer sphere using PySurfer for visualization of spatial heterogeneity and cortica</w:t>
      </w:r>
      <w:r>
        <w:t>l patterns [TOCITE].</w:t>
      </w:r>
    </w:p>
    <w:p w14:paraId="13E32055" w14:textId="03EB4848" w:rsidR="00D53C40" w:rsidRDefault="00601DC4">
      <w:pPr>
        <w:pStyle w:val="BodyText"/>
      </w:pPr>
      <w:r>
        <w:t>To investigate biological relevance of PCA-based IMCo, we used linear regression at each voxel to explore whether coupling was associated with age or sex effects. In all linear regressions, we controlled intra-scanner motion for both A</w:t>
      </w:r>
      <w:r>
        <w:t xml:space="preserve">SL and rfMRI scans. To control for multiple comparisons in these voxel-level tests, we </w:t>
      </w:r>
      <w:del w:id="65" w:author="Shinohara, Russell T" w:date="2021-12-21T19:20:00Z">
        <w:r w:rsidDel="00F333B5">
          <w:delText>used a false discovery rate of 0.05 to correct p-values</w:delText>
        </w:r>
      </w:del>
      <w:ins w:id="66" w:author="Shinohara, Russell T" w:date="2021-12-21T19:20:00Z">
        <w:r w:rsidR="00F333B5">
          <w:t>controlled the false discover</w:t>
        </w:r>
      </w:ins>
      <w:ins w:id="67" w:author="Shinohara, Russell T" w:date="2021-12-21T19:21:00Z">
        <w:r w:rsidR="00F333B5">
          <w:t xml:space="preserve">y rate at </w:t>
        </w:r>
        <w:commentRangeStart w:id="68"/>
        <w:r w:rsidR="00F333B5">
          <w:t>5</w:t>
        </w:r>
        <w:commentRangeEnd w:id="68"/>
        <w:r w:rsidR="00F333B5">
          <w:rPr>
            <w:rStyle w:val="CommentReference"/>
          </w:rPr>
          <w:commentReference w:id="68"/>
        </w:r>
        <w:r w:rsidR="00F333B5">
          <w:t>%</w:t>
        </w:r>
      </w:ins>
      <w:r>
        <w:t xml:space="preserve">. Then, we created binary thresholded masks indicating which </w:t>
      </w:r>
      <w:del w:id="69" w:author="Shinohara, Russell T" w:date="2021-12-21T19:21:00Z">
        <w:r w:rsidDel="002565F2">
          <w:delText>p-values</w:delText>
        </w:r>
      </w:del>
      <w:ins w:id="70" w:author="Shinohara, Russell T" w:date="2021-12-21T19:21:00Z">
        <w:r w:rsidR="002565F2">
          <w:t>tests</w:t>
        </w:r>
      </w:ins>
      <w:r>
        <w:t xml:space="preserve"> remained significant post-correction for bot</w:t>
      </w:r>
      <w:r>
        <w:t xml:space="preserve">h age and sex. For this </w:t>
      </w:r>
      <w:del w:id="71" w:author="Shinohara, Russell T" w:date="2021-12-21T19:21:00Z">
        <w:r w:rsidDel="002565F2">
          <w:delText xml:space="preserve">analysis </w:delText>
        </w:r>
      </w:del>
      <w:r>
        <w:t xml:space="preserve">and following analyses, we performed identical </w:t>
      </w:r>
      <w:del w:id="72" w:author="Shinohara, Russell T" w:date="2021-12-21T19:22:00Z">
        <w:r w:rsidDel="00035DF3">
          <w:delText xml:space="preserve">analyses </w:delText>
        </w:r>
      </w:del>
      <w:ins w:id="73" w:author="Shinohara, Russell T" w:date="2021-12-21T19:22:00Z">
        <w:r w:rsidR="00035DF3">
          <w:t>modeling</w:t>
        </w:r>
        <w:r w:rsidR="00035DF3">
          <w:t xml:space="preserve"> </w:t>
        </w:r>
      </w:ins>
      <w:del w:id="74" w:author="Shinohara, Russell T" w:date="2021-12-21T19:22:00Z">
        <w:r w:rsidDel="00035DF3">
          <w:delText xml:space="preserve">for </w:delText>
        </w:r>
      </w:del>
      <w:ins w:id="75" w:author="Shinohara, Russell T" w:date="2021-12-21T19:22:00Z">
        <w:r w:rsidR="00035DF3">
          <w:t>of</w:t>
        </w:r>
        <w:r w:rsidR="00035DF3">
          <w:t xml:space="preserve"> </w:t>
        </w:r>
      </w:ins>
      <w:r>
        <w:t>each of the three modalities individually to explore whether the presence of age and sex effects on modality intensities corresponded to the presence of age and se</w:t>
      </w:r>
      <w:r>
        <w:t>x effects on coupling values (Supplementary Materials).</w:t>
      </w:r>
    </w:p>
    <w:p w14:paraId="0B5C1B26" w14:textId="30BD4F9C" w:rsidR="00D53C40" w:rsidRDefault="00601DC4">
      <w:pPr>
        <w:pStyle w:val="BodyText"/>
      </w:pPr>
      <w:r>
        <w:t>To visualize the extent of voxels where coupling was associated with age and sex, we counted the proportion of voxels with statistically significant age or sex effects in each of the Yeo 7</w:t>
      </w:r>
      <w:ins w:id="76" w:author="Shinohara, Russell T" w:date="2021-12-21T19:22:00Z">
        <w:r w:rsidR="00035DF3">
          <w:t>-network solution for</w:t>
        </w:r>
      </w:ins>
      <w:r>
        <w:t xml:space="preserve"> functional </w:t>
      </w:r>
      <w:r>
        <w:t xml:space="preserve">networks as well as in </w:t>
      </w:r>
      <w:commentRangeStart w:id="77"/>
      <w:r>
        <w:t xml:space="preserve">AAL </w:t>
      </w:r>
      <w:commentRangeEnd w:id="77"/>
      <w:r w:rsidR="00035DF3">
        <w:rPr>
          <w:rStyle w:val="CommentReference"/>
        </w:rPr>
        <w:commentReference w:id="77"/>
      </w:r>
      <w:r>
        <w:t>atlas subcortical regions of interest (</w:t>
      </w:r>
      <w:hyperlink w:anchor="X6ae0be824696d7d721165c200683fdc329ea166">
        <w:r>
          <w:rPr>
            <w:rStyle w:val="Hyperlink"/>
          </w:rPr>
          <w:t>Thomas Yeo et al., 2011</w:t>
        </w:r>
      </w:hyperlink>
      <w:r>
        <w:t xml:space="preserve">; </w:t>
      </w:r>
      <w:hyperlink w:anchor="Xef1db12a84c460a96b761b51890d558f949dabe">
        <w:r>
          <w:rPr>
            <w:rStyle w:val="Hyperlink"/>
          </w:rPr>
          <w:t>Tzourio-Mazoyer et al., 2002</w:t>
        </w:r>
      </w:hyperlink>
      <w:r>
        <w:t>). We also projected the thresholded p-value maps to the FreeSurfer sphere for visualization and further analyses.</w:t>
      </w:r>
    </w:p>
    <w:p w14:paraId="678A321B" w14:textId="77777777" w:rsidR="00D53C40" w:rsidRDefault="00601DC4">
      <w:pPr>
        <w:pStyle w:val="Heading2"/>
      </w:pPr>
      <w:bookmarkStart w:id="78" w:name="spin-testing"/>
      <w:bookmarkEnd w:id="64"/>
      <w:r>
        <w:rPr>
          <w:rStyle w:val="SectionNumber"/>
        </w:rPr>
        <w:lastRenderedPageBreak/>
        <w:t>4.6</w:t>
      </w:r>
      <w:r>
        <w:tab/>
        <w:t>Spin testing</w:t>
      </w:r>
    </w:p>
    <w:p w14:paraId="3BB12394" w14:textId="77777777" w:rsidR="00D53C40" w:rsidRDefault="00601DC4">
      <w:pPr>
        <w:pStyle w:val="FirstParagraph"/>
      </w:pPr>
      <w:r>
        <w:t>For each of the age and sex thresho</w:t>
      </w:r>
      <w:r>
        <w:t xml:space="preserve">lded p-value maps projected to the FreeSurfer sphere, we then tested whether the proportion of significant voxels in each functional network was enriched when compared to the proportion of significant voxels overall. Because there is an underlying spatial </w:t>
      </w:r>
      <w:r>
        <w:t>distribution of significant voxels, we used the spin test (</w:t>
      </w:r>
      <w:hyperlink w:anchor="ref-alexander-bloch_testing_2018">
        <w:r>
          <w:rPr>
            <w:rStyle w:val="Hyperlink"/>
          </w:rPr>
          <w:t>Alexander-Bloch et al., 2018</w:t>
        </w:r>
      </w:hyperlink>
      <w:r>
        <w:t>). Briefly, the spin test is a conservative, permutation-based test that rotates the FreeSurfer sphere randomly to</w:t>
      </w:r>
      <w:r>
        <w:t xml:space="preserve"> create an underlying null distribution that preserves spatial patterns. In our study, we estimated the null distribution over 2,000 permutations - for each permutation, we recorded the Jaccard similarity index between the thresholded p-value map and each </w:t>
      </w:r>
      <w:r>
        <w:t>of the Yeo 7 networks. Finally, for each network, we calculated the p-value as the proportion of null Jaccard similarity indices equal to or greater than the observed Jaccard similarity index.</w:t>
      </w:r>
    </w:p>
    <w:p w14:paraId="15AEC294" w14:textId="77777777" w:rsidR="00D53C40" w:rsidRDefault="00601DC4">
      <w:pPr>
        <w:pStyle w:val="Heading2"/>
      </w:pPr>
      <w:bookmarkStart w:id="79" w:name="code-availibility"/>
      <w:bookmarkEnd w:id="78"/>
      <w:r>
        <w:rPr>
          <w:rStyle w:val="SectionNumber"/>
        </w:rPr>
        <w:t>4.7</w:t>
      </w:r>
      <w:r>
        <w:tab/>
        <w:t>Code availibility</w:t>
      </w:r>
    </w:p>
    <w:p w14:paraId="6C6B6B20" w14:textId="77777777" w:rsidR="00D53C40" w:rsidRDefault="00601DC4">
      <w:pPr>
        <w:pStyle w:val="FirstParagraph"/>
      </w:pPr>
      <w:r>
        <w:t>An R package for calculating PCA-based IM</w:t>
      </w:r>
      <w:r>
        <w:t xml:space="preserve">Co images is available at: </w:t>
      </w:r>
      <w:hyperlink r:id="rId14">
        <w:r>
          <w:rPr>
            <w:rStyle w:val="Hyperlink"/>
          </w:rPr>
          <w:t>https://github.com/hufengling/IMCo_PCA</w:t>
        </w:r>
      </w:hyperlink>
      <w:r>
        <w:t xml:space="preserve">. All code for analysis is available at: </w:t>
      </w:r>
      <w:hyperlink r:id="rId15">
        <w:r>
          <w:rPr>
            <w:rStyle w:val="Hyperlink"/>
          </w:rPr>
          <w:t>https://github.com/hufengling</w:t>
        </w:r>
        <w:r>
          <w:rPr>
            <w:rStyle w:val="Hyperlink"/>
          </w:rPr>
          <w:t>/IMCo_analyses</w:t>
        </w:r>
      </w:hyperlink>
      <w:r>
        <w:t>.</w:t>
      </w:r>
    </w:p>
    <w:p w14:paraId="6FF98FC7" w14:textId="77777777" w:rsidR="00D53C40" w:rsidRDefault="00601DC4">
      <w:pPr>
        <w:pStyle w:val="Heading1"/>
      </w:pPr>
      <w:bookmarkStart w:id="80" w:name="results"/>
      <w:bookmarkEnd w:id="42"/>
      <w:bookmarkEnd w:id="79"/>
      <w:r>
        <w:rPr>
          <w:rStyle w:val="SectionNumber"/>
        </w:rPr>
        <w:t>5</w:t>
      </w:r>
      <w:r>
        <w:tab/>
        <w:t>Results</w:t>
      </w:r>
    </w:p>
    <w:p w14:paraId="540DA786" w14:textId="77777777" w:rsidR="00D53C40" w:rsidRDefault="00601DC4">
      <w:pPr>
        <w:pStyle w:val="Heading2"/>
      </w:pPr>
      <w:bookmarkStart w:id="81" w:name="Xed2629111acca4bce8adf5b74596ba0eea8a23d"/>
      <w:r>
        <w:rPr>
          <w:rStyle w:val="SectionNumber"/>
        </w:rPr>
        <w:t>5.1</w:t>
      </w:r>
      <w:r>
        <w:tab/>
        <w:t>Cortical coupling voxel-wise descriptive maps</w:t>
      </w:r>
    </w:p>
    <w:p w14:paraId="2AE09E9E" w14:textId="7B951A19" w:rsidR="00D53C40" w:rsidRDefault="00601DC4">
      <w:pPr>
        <w:pStyle w:val="FirstParagraph"/>
      </w:pPr>
      <w:r>
        <w:t>We calculated voxel-wise mean and variance maps of coupling values to characterize spatial patterns in CBF-ALFF-ReHo coupling and visualized these on the FreeSurfer sphere. Through</w:t>
      </w:r>
      <w:r>
        <w:t>out the cortical surface, all voxels showed strong coupling, and voxels with stronger</w:t>
      </w:r>
      <w:ins w:id="82" w:author="Shinohara, Russell T" w:date="2021-12-21T19:24:00Z">
        <w:r w:rsidR="005B3C0A">
          <w:t xml:space="preserve"> average</w:t>
        </w:r>
      </w:ins>
      <w:r>
        <w:t xml:space="preserve"> coupling also had higher variance between subjects. The average voxel-wise mean coupling value was 0.99 (sd = 0.37; range from 0.27 to 3.30). The average voxel-wise varia</w:t>
      </w:r>
      <w:r>
        <w:t>nce was 0.91 (sd = 0.20; range from 0.45 to 2.64).</w:t>
      </w:r>
    </w:p>
    <w:p w14:paraId="0631CC33" w14:textId="6094DB3F" w:rsidR="00D53C40" w:rsidRDefault="00601DC4">
      <w:pPr>
        <w:pStyle w:val="BodyText"/>
      </w:pPr>
      <w:r>
        <w:t>Visual comparison of voxel-wise descriptive maps with the Desikan-Killiany cortical atlas (</w:t>
      </w:r>
      <w:hyperlink w:anchor="ref-desikanAutomatedLabelingSystem2006a">
        <w:r>
          <w:rPr>
            <w:rStyle w:val="Hyperlink"/>
          </w:rPr>
          <w:t>Desikan et al., 2006</w:t>
        </w:r>
      </w:hyperlink>
      <w:r>
        <w:t>) suggests coupling is especiall</w:t>
      </w:r>
      <w:r>
        <w:t>y strong in the following regions, bilaterally: superior frontal</w:t>
      </w:r>
      <w:ins w:id="83" w:author="Shinohara, Russell T" w:date="2021-12-21T19:24:00Z">
        <w:r w:rsidR="00F3114C">
          <w:t xml:space="preserve"> gyrus</w:t>
        </w:r>
      </w:ins>
      <w:r>
        <w:t>, paracentral</w:t>
      </w:r>
      <w:ins w:id="84" w:author="Shinohara, Russell T" w:date="2021-12-21T19:24:00Z">
        <w:r w:rsidR="00F3114C">
          <w:t xml:space="preserve"> </w:t>
        </w:r>
        <w:r w:rsidR="00F3114C">
          <w:t>gyrus</w:t>
        </w:r>
      </w:ins>
      <w:r>
        <w:t xml:space="preserve">, caudal anterior cingulate, posterior cingulate, isthmus cingulate, pericalcarine, lateral occipital, and </w:t>
      </w:r>
      <w:r>
        <w:lastRenderedPageBreak/>
        <w:t xml:space="preserve">insula (TOCITE FIG). </w:t>
      </w:r>
      <w:commentRangeStart w:id="85"/>
      <w:r>
        <w:t>Additionally, the parts of the hippocampus and thal</w:t>
      </w:r>
      <w:r>
        <w:t xml:space="preserve">amus that can be seen </w:t>
      </w:r>
      <w:r>
        <w:t xml:space="preserve">show stronger coupling. </w:t>
      </w:r>
      <w:commentRangeEnd w:id="85"/>
      <w:r w:rsidR="00F3114C">
        <w:rPr>
          <w:rStyle w:val="CommentReference"/>
        </w:rPr>
        <w:commentReference w:id="85"/>
      </w:r>
      <w:r>
        <w:t xml:space="preserve">These regions also tended to show higher variance, </w:t>
      </w:r>
      <w:commentRangeStart w:id="86"/>
      <w:r>
        <w:t>suggesting these regions may be biologically interesting in the context of CBF-ALFF-</w:t>
      </w:r>
      <w:proofErr w:type="spellStart"/>
      <w:r>
        <w:t>ReHo</w:t>
      </w:r>
      <w:proofErr w:type="spellEnd"/>
      <w:r>
        <w:t xml:space="preserve"> coupling.</w:t>
      </w:r>
      <w:commentRangeEnd w:id="86"/>
      <w:r w:rsidR="007604AD">
        <w:rPr>
          <w:rStyle w:val="CommentReference"/>
        </w:rPr>
        <w:commentReference w:id="86"/>
      </w:r>
    </w:p>
    <w:p w14:paraId="3F7367DD" w14:textId="77777777" w:rsidR="00D53C40" w:rsidRDefault="00601DC4">
      <w:pPr>
        <w:pStyle w:val="BodyText"/>
      </w:pPr>
      <w:r>
        <w:t xml:space="preserve">Comparing to the Yeo 7 functional networks, areas of strong </w:t>
      </w:r>
      <w:r>
        <w:t>coupling are observed primarily in the default and frontoparietal networks. Small portions of the visual network as well as other networks also show strong coupling, though those patterns were less apparent.</w:t>
      </w:r>
    </w:p>
    <w:p w14:paraId="496470FC" w14:textId="77777777" w:rsidR="00D53C40" w:rsidRDefault="00601DC4">
      <w:pPr>
        <w:pStyle w:val="BodyText"/>
      </w:pPr>
      <w:commentRangeStart w:id="87"/>
      <w:r>
        <w:t>These voxel-wise descriptive maps of coupling sh</w:t>
      </w:r>
      <w:r>
        <w:t xml:space="preserve">owed unique information to identically-generated descriptive maps of each of the individual modalities </w:t>
      </w:r>
      <w:commentRangeEnd w:id="87"/>
      <w:r w:rsidR="007604AD">
        <w:rPr>
          <w:rStyle w:val="CommentReference"/>
        </w:rPr>
        <w:commentReference w:id="87"/>
      </w:r>
      <w:r>
        <w:t>(TOCITE SUPPLEMENT).</w:t>
      </w:r>
    </w:p>
    <w:p w14:paraId="2D4F5C5F" w14:textId="77777777" w:rsidR="00D53C40" w:rsidRDefault="00601DC4">
      <w:pPr>
        <w:pStyle w:val="Heading2"/>
      </w:pPr>
      <w:bookmarkStart w:id="88" w:name="Xe8c143b24134be0bcf2773dac17506e68ad2559"/>
      <w:bookmarkEnd w:id="81"/>
      <w:r>
        <w:rPr>
          <w:rStyle w:val="SectionNumber"/>
        </w:rPr>
        <w:t>5.2</w:t>
      </w:r>
      <w:r>
        <w:tab/>
        <w:t>CBF-ALFF-ReHo coupling evolves with age throughout gray matter structures</w:t>
      </w:r>
    </w:p>
    <w:p w14:paraId="589786C5" w14:textId="77777777" w:rsidR="00D53C40" w:rsidRDefault="00601DC4">
      <w:pPr>
        <w:pStyle w:val="FirstParagraph"/>
      </w:pPr>
      <w:r>
        <w:t>Linear associations between strength of coupling and a</w:t>
      </w:r>
      <w:r>
        <w:t>ge were present in subcortical structures and cortical networks (TOCITE FIG; corrected p &lt; 0.05). In subcortical structures, age-related changes in CBF-ALFF-ReHo coupling occurred primarily in the caudate and pallidum, though such changes were also observe</w:t>
      </w:r>
      <w:r>
        <w:t>d in sizable proportions of the hippocampus, putamen, and thalamus.</w:t>
      </w:r>
    </w:p>
    <w:p w14:paraId="481A20BD" w14:textId="12354F12" w:rsidR="00D53C40" w:rsidDel="007604AD" w:rsidRDefault="00601DC4">
      <w:pPr>
        <w:pStyle w:val="BodyText"/>
        <w:rPr>
          <w:del w:id="89" w:author="Shinohara, Russell T" w:date="2021-12-21T19:28:00Z"/>
        </w:rPr>
      </w:pPr>
      <w:r>
        <w:t xml:space="preserve">In cortical networks, coupling and age associations were rare in all networks except the frontoparietal and default networks (TOCITE FIG BINARY). These two networks were also the networks </w:t>
      </w:r>
      <w:r>
        <w:t>in which the average strength of coupling across subjects was highest (TOCITE FIG)</w:t>
      </w:r>
      <w:ins w:id="90" w:author="Shinohara, Russell T" w:date="2021-12-21T19:28:00Z">
        <w:r w:rsidR="007604AD">
          <w:t xml:space="preserve">. </w:t>
        </w:r>
      </w:ins>
      <w:del w:id="91" w:author="Shinohara, Russell T" w:date="2021-12-21T19:28:00Z">
        <w:r w:rsidDel="007604AD">
          <w:delText>.</w:delText>
        </w:r>
      </w:del>
    </w:p>
    <w:p w14:paraId="2D66BF17" w14:textId="232C1D29" w:rsidR="00D53C40" w:rsidRDefault="00601DC4" w:rsidP="007604AD">
      <w:pPr>
        <w:pStyle w:val="BodyText"/>
      </w:pPr>
      <w:r>
        <w:t>Spin testing between functional networks and age-related changes in coupling showed enrichment of coupling and age associations in the frontoparietal (p = 0.</w:t>
      </w:r>
      <w:del w:id="92" w:author="Shinohara, Russell T" w:date="2021-12-21T19:28:00Z">
        <w:r w:rsidDel="007604AD">
          <w:delText>0125</w:delText>
        </w:r>
      </w:del>
      <w:ins w:id="93" w:author="Shinohara, Russell T" w:date="2021-12-21T19:28:00Z">
        <w:r w:rsidR="007604AD">
          <w:t>01</w:t>
        </w:r>
        <w:r w:rsidR="007604AD">
          <w:t>3</w:t>
        </w:r>
      </w:ins>
      <w:r>
        <w:t>) and defau</w:t>
      </w:r>
      <w:r>
        <w:t>lt networks (p = 0.039).</w:t>
      </w:r>
    </w:p>
    <w:p w14:paraId="59BD9352" w14:textId="77777777" w:rsidR="00D53C40" w:rsidRDefault="00601DC4">
      <w:pPr>
        <w:pStyle w:val="Heading2"/>
      </w:pPr>
      <w:bookmarkStart w:id="94" w:name="X6d3e43cc9a14bcd57d79cb8be37595c8edb4c34"/>
      <w:bookmarkEnd w:id="88"/>
      <w:r>
        <w:rPr>
          <w:rStyle w:val="SectionNumber"/>
        </w:rPr>
        <w:t>5.3</w:t>
      </w:r>
      <w:r>
        <w:tab/>
        <w:t>CBF-ALFF-ReHo coupling varies between males and females, primarily in subcortical regions</w:t>
      </w:r>
    </w:p>
    <w:p w14:paraId="58C992F2" w14:textId="77777777" w:rsidR="00D53C40" w:rsidRDefault="00601DC4">
      <w:pPr>
        <w:pStyle w:val="FirstParagraph"/>
      </w:pPr>
      <w:r>
        <w:t>Associations between CBF-ALFF-ReHo coupling and sex were present primarily in the hippocampus and thalamus (TOCITE FIG; corrected p &lt; 0.0</w:t>
      </w:r>
      <w:r>
        <w:t xml:space="preserve">5). </w:t>
      </w:r>
      <w:commentRangeStart w:id="95"/>
      <w:r>
        <w:t xml:space="preserve">Low proportions of </w:t>
      </w:r>
      <w:r>
        <w:lastRenderedPageBreak/>
        <w:t>other subcortical structures as well as all functional networks also showed coupling and sex associations (TOCITE FIG BINARY).</w:t>
      </w:r>
      <w:commentRangeEnd w:id="95"/>
      <w:r w:rsidR="003E5759">
        <w:rPr>
          <w:rStyle w:val="CommentReference"/>
        </w:rPr>
        <w:commentReference w:id="95"/>
      </w:r>
    </w:p>
    <w:p w14:paraId="481725CE" w14:textId="0D33025F" w:rsidR="00D53C40" w:rsidRDefault="00601DC4">
      <w:pPr>
        <w:pStyle w:val="BodyText"/>
      </w:pPr>
      <w:r>
        <w:t>Spin testing between functional networks and sex-related changes in coupling revealed enrichment of coupli</w:t>
      </w:r>
      <w:r>
        <w:t>ng and sex associations in the frontoparietal network (p = 0.</w:t>
      </w:r>
      <w:del w:id="96" w:author="Shinohara, Russell T" w:date="2021-12-21T19:30:00Z">
        <w:r w:rsidDel="003E5759">
          <w:delText>0115</w:delText>
        </w:r>
      </w:del>
      <w:ins w:id="97" w:author="Shinohara, Russell T" w:date="2021-12-21T19:30:00Z">
        <w:r w:rsidR="003E5759">
          <w:t>01</w:t>
        </w:r>
        <w:r w:rsidR="003E5759">
          <w:t>2</w:t>
        </w:r>
      </w:ins>
      <w:r>
        <w:t xml:space="preserve">), despite the small proportion of the frontoparietal network that exhibited coupling associations with sex. </w:t>
      </w:r>
      <w:commentRangeStart w:id="98"/>
      <w:r>
        <w:t>Since spin testing is a spatial permutation test which uses the sex-coupling assoc</w:t>
      </w:r>
      <w:r>
        <w:t>iation thresholded p-value map, this is likely due to a combination of overall rare such associations in the cortex and the particular spatial distribution of these associations within the frontoparietal network.</w:t>
      </w:r>
      <w:commentRangeEnd w:id="98"/>
      <w:r w:rsidR="003E5759">
        <w:rPr>
          <w:rStyle w:val="CommentReference"/>
        </w:rPr>
        <w:commentReference w:id="98"/>
      </w:r>
    </w:p>
    <w:p w14:paraId="3B122C26" w14:textId="77777777" w:rsidR="00D53C40" w:rsidRDefault="00601DC4">
      <w:pPr>
        <w:pStyle w:val="Heading1"/>
      </w:pPr>
      <w:bookmarkStart w:id="99" w:name="discussion"/>
      <w:bookmarkEnd w:id="80"/>
      <w:bookmarkEnd w:id="94"/>
      <w:r>
        <w:rPr>
          <w:rStyle w:val="SectionNumber"/>
        </w:rPr>
        <w:t>6</w:t>
      </w:r>
      <w:r>
        <w:tab/>
        <w:t>Discussion</w:t>
      </w:r>
    </w:p>
    <w:p w14:paraId="43347F40" w14:textId="77777777" w:rsidR="00D53C40" w:rsidRDefault="00601DC4">
      <w:pPr>
        <w:pStyle w:val="Heading2"/>
      </w:pPr>
      <w:bookmarkStart w:id="100" w:name="Xe171b347d6d3e118439c3d6c5a97c29581eb397"/>
      <w:r>
        <w:rPr>
          <w:rStyle w:val="SectionNumber"/>
        </w:rPr>
        <w:t>6.1</w:t>
      </w:r>
      <w:r>
        <w:tab/>
        <w:t xml:space="preserve">PCA-based IMCo allows for </w:t>
      </w:r>
      <w:r>
        <w:t>the study of covariance structures at single voxel resolution</w:t>
      </w:r>
    </w:p>
    <w:p w14:paraId="5002A519" w14:textId="77777777" w:rsidR="00D53C40" w:rsidRDefault="00601DC4">
      <w:pPr>
        <w:pStyle w:val="Heading2"/>
      </w:pPr>
      <w:bookmarkStart w:id="101" w:name="Xdcd79cda2a4ff7b5df5b6687f4644534684a702"/>
      <w:bookmarkEnd w:id="100"/>
      <w:r>
        <w:rPr>
          <w:rStyle w:val="SectionNumber"/>
        </w:rPr>
        <w:t>6.2</w:t>
      </w:r>
      <w:r>
        <w:tab/>
        <w:t>Coupling of blood flow, resting state activation, and connectivity vary with age and sex</w:t>
      </w:r>
    </w:p>
    <w:p w14:paraId="10848AAC" w14:textId="77777777" w:rsidR="00D53C40" w:rsidRDefault="00601DC4">
      <w:pPr>
        <w:pStyle w:val="Compact"/>
        <w:numPr>
          <w:ilvl w:val="0"/>
          <w:numId w:val="18"/>
        </w:numPr>
      </w:pPr>
      <w:r>
        <w:t>Three modality coupling analysis reveals insights unique to those from individual modality analyses</w:t>
      </w:r>
    </w:p>
    <w:p w14:paraId="47C8B31D" w14:textId="77777777" w:rsidR="00D53C40" w:rsidRDefault="00601DC4">
      <w:pPr>
        <w:pStyle w:val="Heading2"/>
      </w:pPr>
      <w:bookmarkStart w:id="102" w:name="limitations"/>
      <w:bookmarkEnd w:id="101"/>
      <w:r>
        <w:rPr>
          <w:rStyle w:val="SectionNumber"/>
        </w:rPr>
        <w:t>6.3</w:t>
      </w:r>
      <w:r>
        <w:tab/>
        <w:t>Limitations</w:t>
      </w:r>
    </w:p>
    <w:p w14:paraId="798C3613" w14:textId="77777777" w:rsidR="00D53C40" w:rsidRDefault="00601DC4">
      <w:pPr>
        <w:pStyle w:val="Compact"/>
        <w:numPr>
          <w:ilvl w:val="0"/>
          <w:numId w:val="19"/>
        </w:numPr>
      </w:pPr>
      <w:r>
        <w:t>Cannot infer directionality of coupling!</w:t>
      </w:r>
    </w:p>
    <w:p w14:paraId="13036F3E" w14:textId="77777777" w:rsidR="00D53C40" w:rsidRDefault="00601DC4">
      <w:pPr>
        <w:pStyle w:val="Compact"/>
        <w:numPr>
          <w:ilvl w:val="0"/>
          <w:numId w:val="19"/>
        </w:numPr>
      </w:pPr>
      <w:r>
        <w:t>Reduces complex structure into one value.</w:t>
      </w:r>
    </w:p>
    <w:p w14:paraId="05CF4637" w14:textId="77777777" w:rsidR="00D53C40" w:rsidRDefault="00601DC4">
      <w:pPr>
        <w:pStyle w:val="Compact"/>
        <w:numPr>
          <w:ilvl w:val="0"/>
          <w:numId w:val="19"/>
        </w:numPr>
      </w:pPr>
      <w:r>
        <w:t>Challenging interpretation</w:t>
      </w:r>
    </w:p>
    <w:p w14:paraId="7BC5514B" w14:textId="77777777" w:rsidR="00D53C40" w:rsidRDefault="00601DC4">
      <w:pPr>
        <w:pStyle w:val="Compact"/>
        <w:numPr>
          <w:ilvl w:val="0"/>
          <w:numId w:val="19"/>
        </w:numPr>
      </w:pPr>
      <w:r>
        <w:t>May be subject to run-time choices (FWHM, grey matter masking)</w:t>
      </w:r>
    </w:p>
    <w:p w14:paraId="5BCC959E" w14:textId="77777777" w:rsidR="00D53C40" w:rsidRDefault="00601DC4">
      <w:pPr>
        <w:pStyle w:val="Heading2"/>
      </w:pPr>
      <w:bookmarkStart w:id="103" w:name="future-directions"/>
      <w:bookmarkEnd w:id="102"/>
      <w:r>
        <w:rPr>
          <w:rStyle w:val="SectionNumber"/>
        </w:rPr>
        <w:t>6.4</w:t>
      </w:r>
      <w:r>
        <w:tab/>
        <w:t>Future directions</w:t>
      </w:r>
    </w:p>
    <w:p w14:paraId="5294B37A" w14:textId="77777777" w:rsidR="00D53C40" w:rsidRDefault="00601DC4">
      <w:pPr>
        <w:numPr>
          <w:ilvl w:val="0"/>
          <w:numId w:val="20"/>
        </w:numPr>
      </w:pPr>
      <w:r>
        <w:t>Comments from John Detre: More importantly, although I can’t claim to completely understand the methods, I suspect there are numerous impactful applications. For one thing, I have been skeptical of methods for partial volume correction of ASL CBF data beca</w:t>
      </w:r>
      <w:r>
        <w:t>use all of the correction methods are based on assumptions that may be incorrect and produce hypothetical CBF maps of voxels comprised of 100% gray matter that don’t actually exist. Examining structure-function relationships using uncorrected CBF and corti</w:t>
      </w:r>
      <w:r>
        <w:t xml:space="preserve">cal thickness as inputs might be an alternative approach to PVC. Intermodal comparisons are also of high interest in neurodegenerative disorders that are studied intensively at Penn </w:t>
      </w:r>
      <w:r>
        <w:lastRenderedPageBreak/>
        <w:t>using multimodal MRI and PET scanning. In particular, relationships betwee</w:t>
      </w:r>
      <w:r>
        <w:t>n structure, function, and amyloid or tau deposition using this approach could be worth pursuing in the context of the popular A-T-N (amyloid-tau-neurodegeneration) model for biological characterization of Alzheimer’s disease.</w:t>
      </w:r>
    </w:p>
    <w:p w14:paraId="2DB62A6F" w14:textId="77777777" w:rsidR="00D53C40" w:rsidRDefault="00601DC4">
      <w:pPr>
        <w:numPr>
          <w:ilvl w:val="0"/>
          <w:numId w:val="20"/>
        </w:numPr>
      </w:pPr>
      <w:r>
        <w:t>Data augmentation for predict</w:t>
      </w:r>
      <w:r>
        <w:t>ion</w:t>
      </w:r>
    </w:p>
    <w:p w14:paraId="4086B95E" w14:textId="77777777" w:rsidR="00D53C40" w:rsidRDefault="00601DC4">
      <w:pPr>
        <w:numPr>
          <w:ilvl w:val="0"/>
          <w:numId w:val="20"/>
        </w:numPr>
      </w:pPr>
      <w:r>
        <w:t>Data reduction</w:t>
      </w:r>
    </w:p>
    <w:p w14:paraId="0B822B36" w14:textId="77777777" w:rsidR="00D53C40" w:rsidRDefault="00601DC4">
      <w:pPr>
        <w:numPr>
          <w:ilvl w:val="0"/>
          <w:numId w:val="20"/>
        </w:numPr>
      </w:pPr>
      <w:r>
        <w:t>Extension to other spatial data (spatial RNA-seq?)</w:t>
      </w:r>
    </w:p>
    <w:p w14:paraId="1BC064DA" w14:textId="77777777" w:rsidR="00D53C40" w:rsidRDefault="00601DC4">
      <w:pPr>
        <w:pStyle w:val="Heading1"/>
      </w:pPr>
      <w:bookmarkStart w:id="104" w:name="conclusion"/>
      <w:bookmarkEnd w:id="99"/>
      <w:bookmarkEnd w:id="103"/>
      <w:r>
        <w:rPr>
          <w:rStyle w:val="SectionNumber"/>
        </w:rPr>
        <w:t>7</w:t>
      </w:r>
      <w:r>
        <w:tab/>
        <w:t>Conclusion</w:t>
      </w:r>
    </w:p>
    <w:p w14:paraId="3EE9B572" w14:textId="77777777" w:rsidR="00D53C40" w:rsidRDefault="00601DC4">
      <w:pPr>
        <w:pStyle w:val="FirstParagraph"/>
      </w:pPr>
      <w:r>
        <w:t xml:space="preserve">PCA-based IMCo offers a generalized approach for describing coupling between two modalities and a novel perspective for summarizing the overall covariance structure between </w:t>
      </w:r>
      <w:r>
        <w:t>more than two modalities. Here, we applied this method to the analysis of cerebral blood flow, resting state activations, and local connectivity maps and revealed intermodal patterns i</w:t>
      </w:r>
    </w:p>
    <w:p w14:paraId="26E29D5F" w14:textId="77777777" w:rsidR="00D53C40" w:rsidRDefault="00601DC4">
      <w:pPr>
        <w:pStyle w:val="Heading1"/>
      </w:pPr>
      <w:bookmarkStart w:id="105" w:name="acknowledgements"/>
      <w:bookmarkEnd w:id="104"/>
      <w:r>
        <w:rPr>
          <w:rStyle w:val="SectionNumber"/>
        </w:rPr>
        <w:t>8</w:t>
      </w:r>
      <w:r>
        <w:tab/>
        <w:t>Acknowledgements</w:t>
      </w:r>
    </w:p>
    <w:p w14:paraId="5EBC1FE0" w14:textId="77777777" w:rsidR="00D53C40" w:rsidRDefault="00601DC4">
      <w:pPr>
        <w:pStyle w:val="Heading1"/>
      </w:pPr>
      <w:bookmarkStart w:id="106" w:name="references"/>
      <w:bookmarkEnd w:id="105"/>
      <w:r>
        <w:rPr>
          <w:rStyle w:val="SectionNumber"/>
        </w:rPr>
        <w:t>9</w:t>
      </w:r>
      <w:r>
        <w:tab/>
        <w:t>References</w:t>
      </w:r>
    </w:p>
    <w:p w14:paraId="721FB076" w14:textId="77777777" w:rsidR="00D53C40" w:rsidRDefault="00601DC4">
      <w:pPr>
        <w:pStyle w:val="Bibliography"/>
      </w:pPr>
      <w:bookmarkStart w:id="107" w:name="ref-alexander-bloch_testing_2018"/>
      <w:bookmarkStart w:id="108" w:name="refs"/>
      <w:r>
        <w:t>Alexander-Bloch, A.F., Shou, H., Liu, S</w:t>
      </w:r>
      <w:r>
        <w:t xml:space="preserve">., Satterthwaite, T.D., Glahn, D.C., Shinohara, R.T., Vandekar, S.N., Raznahan, A., 2018. On testing for spatial correspondence between maps of human brain structure and function. NeuroImage 178, 540–551. </w:t>
      </w:r>
      <w:hyperlink r:id="rId16">
        <w:r>
          <w:rPr>
            <w:rStyle w:val="Hyperlink"/>
          </w:rPr>
          <w:t>https://doi.org/10.1016/j.neuroimage.2018.05.070</w:t>
        </w:r>
      </w:hyperlink>
    </w:p>
    <w:p w14:paraId="44C181C6" w14:textId="77777777" w:rsidR="00D53C40" w:rsidRDefault="00601DC4">
      <w:pPr>
        <w:pStyle w:val="Bibliography"/>
      </w:pPr>
      <w:bookmarkStart w:id="109" w:name="ref-baller_developmental_2021"/>
      <w:bookmarkEnd w:id="107"/>
      <w:r>
        <w:t>Baller, E.B., Valcarcel, A.M., Adebimpe, A., Alexander-Bloch, A., Cui, Z., Gur, R.C., Gur, R.E., Larsen, B.L., Linn, K.A., O’Donnell, C.M., Pines, A.R., Raznahan, A., Roalf, D.R., Sydnor, V.</w:t>
      </w:r>
      <w:r>
        <w:t xml:space="preserve">J., Tapera, T.M., Tisdall, M.D., Vandekar, S., Xia, C.H., Detre, J.A., Shinohara, R.T., Satterthwaite, T.D., 2021. Developmental coupling of cerebral blood flow and fMRI fluctuations in youth. </w:t>
      </w:r>
      <w:hyperlink r:id="rId17">
        <w:r>
          <w:rPr>
            <w:rStyle w:val="Hyperlink"/>
          </w:rPr>
          <w:t>ht</w:t>
        </w:r>
        <w:r>
          <w:rPr>
            <w:rStyle w:val="Hyperlink"/>
          </w:rPr>
          <w:t>tps://doi.org/10.1101/2021.07.28.454179</w:t>
        </w:r>
      </w:hyperlink>
    </w:p>
    <w:p w14:paraId="4E9C59C7" w14:textId="77777777" w:rsidR="00D53C40" w:rsidRDefault="00601DC4">
      <w:pPr>
        <w:pStyle w:val="Bibliography"/>
      </w:pPr>
      <w:bookmarkStart w:id="110" w:name="ref-desikanAutomatedLabelingSystem2006a"/>
      <w:bookmarkEnd w:id="109"/>
      <w:r>
        <w:t>Desikan, R.S., S’egonne, F., Fischl, B., Quinn, B.T., Dickerson, B.C., Blacker, D., Buckner, R.L., Dale, A.M., Maguire, R.P., Hyman, B.T., Albert, M.S., Killiany, R.J., 2006. An automated labeling system for subdivid</w:t>
      </w:r>
      <w:r>
        <w:t xml:space="preserve">ing the human cerebral cortex on MRI scans into gyral based regions of interest. Neuroimage 31, 968–980. </w:t>
      </w:r>
      <w:hyperlink r:id="rId18">
        <w:r>
          <w:rPr>
            <w:rStyle w:val="Hyperlink"/>
          </w:rPr>
          <w:t>https://doi.org/10.1016/j.neuroimage.2006.01.021</w:t>
        </w:r>
      </w:hyperlink>
    </w:p>
    <w:p w14:paraId="5F2D00C1" w14:textId="77777777" w:rsidR="00D53C40" w:rsidRDefault="00601DC4">
      <w:pPr>
        <w:pStyle w:val="Bibliography"/>
      </w:pPr>
      <w:bookmarkStart w:id="111" w:name="ref-satterthwaite_neuroimaging_2014"/>
      <w:bookmarkEnd w:id="110"/>
      <w:r>
        <w:t>Satterthwaite, T.D., Elliott, M.A.</w:t>
      </w:r>
      <w:r>
        <w:t xml:space="preserve">, Ruparel, K., Loughead, J., Prabhakaran, K., Calkins, M.E., Hopson, R., Jackson, C., Keefe, J., Riley, M., Mensh, F.D., Sleiman, P., Verma, R., Davatzikos, C., Hakonarson, H., Gur, R.C., Gur, R.E., 2014. Neuroimaging of the </w:t>
      </w:r>
      <w:r>
        <w:lastRenderedPageBreak/>
        <w:t>Philadelphia Neurodevelopmental</w:t>
      </w:r>
      <w:r>
        <w:t xml:space="preserve"> Cohort. NeuroImage 86, 544–553. </w:t>
      </w:r>
      <w:hyperlink r:id="rId19">
        <w:r>
          <w:rPr>
            <w:rStyle w:val="Hyperlink"/>
          </w:rPr>
          <w:t>https://doi.org/10.1016/j.neuroimage.2013.07.064</w:t>
        </w:r>
      </w:hyperlink>
    </w:p>
    <w:p w14:paraId="5C82E7AB" w14:textId="77777777" w:rsidR="00D53C40" w:rsidRDefault="00601DC4">
      <w:pPr>
        <w:pStyle w:val="Bibliography"/>
      </w:pPr>
      <w:bookmarkStart w:id="112" w:name="X6ae0be824696d7d721165c200683fdc329ea166"/>
      <w:bookmarkEnd w:id="111"/>
      <w:r>
        <w:t>Thomas Yeo, B.T., Krienen, F.M., Sepulcre, J., Sabuncu, M.R., Lashkari, D., Hollinshead, M., Roffman, J.L.</w:t>
      </w:r>
      <w:r>
        <w:t xml:space="preserve">, Smoller, J.W., Zöllei, L., Polimeni, J.R., Fischl, B., Liu, H., Buckner, R.L., 2011. The organization of the human cerebral cortex estimated by intrinsic functional connectivity. J Neurophysiol 106, 1125–1165. </w:t>
      </w:r>
      <w:hyperlink r:id="rId20">
        <w:r>
          <w:rPr>
            <w:rStyle w:val="Hyperlink"/>
          </w:rPr>
          <w:t>https://doi.org/10.1152/jn.00338.2011</w:t>
        </w:r>
      </w:hyperlink>
    </w:p>
    <w:p w14:paraId="24FE791E" w14:textId="77777777" w:rsidR="00D53C40" w:rsidRDefault="00601DC4">
      <w:pPr>
        <w:pStyle w:val="Bibliography"/>
      </w:pPr>
      <w:bookmarkStart w:id="113" w:name="Xef1db12a84c460a96b761b51890d558f949dabe"/>
      <w:bookmarkEnd w:id="112"/>
      <w:r>
        <w:t>Tzourio-Mazoyer, N., Landeau, B., Papathanassiou, D., Crivello, F., Etard, O., Delcroix, N., Mazoyer, B., Joliot, M., 2002. Automated anatomical labeling of activations in SPM using a macroscopic anatomica</w:t>
      </w:r>
      <w:r>
        <w:t xml:space="preserve">l parcellation of the MNI MRI single-subject brain. Neuroimage 15, 273–289. </w:t>
      </w:r>
      <w:hyperlink r:id="rId21">
        <w:r>
          <w:rPr>
            <w:rStyle w:val="Hyperlink"/>
          </w:rPr>
          <w:t>https://doi.org/10.1006/nimg.2001.0978</w:t>
        </w:r>
      </w:hyperlink>
    </w:p>
    <w:p w14:paraId="51794040" w14:textId="77777777" w:rsidR="00D53C40" w:rsidRDefault="00601DC4">
      <w:pPr>
        <w:pStyle w:val="Bibliography"/>
      </w:pPr>
      <w:bookmarkStart w:id="114" w:name="ref-valcarcelMIMoSAAutomatedMethod2018"/>
      <w:bookmarkEnd w:id="113"/>
      <w:r>
        <w:t>Valcarcel, A.M., Linn, K.A., Vandekar, S.N., Satterthwaite, T.D., Muschelli, J., Ca</w:t>
      </w:r>
      <w:r>
        <w:t xml:space="preserve">labresi, P.A., Pham, D.L., Martin, M.L., Shinohara, R.T., 2018. MIMoSA: An Automated Method for Intermodal Segmentation Analysis of Multiple Sclerosis Brain Lesions. J Neuroimaging 28, 389–398. </w:t>
      </w:r>
      <w:hyperlink r:id="rId22">
        <w:r>
          <w:rPr>
            <w:rStyle w:val="Hyperlink"/>
          </w:rPr>
          <w:t>https://d</w:t>
        </w:r>
        <w:r>
          <w:rPr>
            <w:rStyle w:val="Hyperlink"/>
          </w:rPr>
          <w:t>oi.org/10.1111/jon.12506</w:t>
        </w:r>
      </w:hyperlink>
    </w:p>
    <w:p w14:paraId="33A2B49D" w14:textId="77777777" w:rsidR="00D53C40" w:rsidRDefault="00601DC4">
      <w:pPr>
        <w:pStyle w:val="Bibliography"/>
      </w:pPr>
      <w:bookmarkStart w:id="115" w:name="ref-vandekar_subject-level_2016"/>
      <w:bookmarkEnd w:id="114"/>
      <w:r>
        <w:t xml:space="preserve">Vandekar, S.N., Shinohara, R.T., Raznahan, A., Hopson, R.D., Roalf, D.R., Ruparel, K., Gur, R.C., Gur, R.E., Satterthwaite, T.D., 2016. Subject-level Measurement of Local Cortical Coupling. NeuroImage 133, 88–97. </w:t>
      </w:r>
      <w:hyperlink r:id="rId23">
        <w:r>
          <w:rPr>
            <w:rStyle w:val="Hyperlink"/>
          </w:rPr>
          <w:t>https://doi.org/10.1016/j.neuroimage.2016.03.002</w:t>
        </w:r>
      </w:hyperlink>
    </w:p>
    <w:p w14:paraId="03F7AAF4" w14:textId="77777777" w:rsidR="00D53C40" w:rsidRDefault="00601DC4">
      <w:pPr>
        <w:pStyle w:val="Heading1"/>
      </w:pPr>
      <w:bookmarkStart w:id="116" w:name="supplementary-materials"/>
      <w:bookmarkEnd w:id="106"/>
      <w:bookmarkEnd w:id="108"/>
      <w:bookmarkEnd w:id="115"/>
      <w:r>
        <w:t>Supplementary Materials</w:t>
      </w:r>
      <w:bookmarkEnd w:id="116"/>
    </w:p>
    <w:sectPr w:rsidR="00D53C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inohara, Russell T" w:date="2021-12-21T19:04:00Z" w:initials="SRT">
    <w:p w14:paraId="20732DB3" w14:textId="019EEB68" w:rsidR="00F8049C" w:rsidRDefault="00F8049C">
      <w:pPr>
        <w:pStyle w:val="CommentText"/>
      </w:pPr>
      <w:r>
        <w:rPr>
          <w:rStyle w:val="CommentReference"/>
        </w:rPr>
        <w:annotationRef/>
      </w:r>
      <w:r>
        <w:t>Could we add a PennSIVE affiliation? And can I also please do CBICA?</w:t>
      </w:r>
    </w:p>
  </w:comment>
  <w:comment w:id="1" w:author="Shinohara, Russell T" w:date="2021-12-21T19:04:00Z" w:initials="SRT">
    <w:p w14:paraId="48B9B66B" w14:textId="407E471C" w:rsidR="00F8049C" w:rsidRDefault="00F8049C">
      <w:pPr>
        <w:pStyle w:val="CommentText"/>
      </w:pPr>
      <w:r>
        <w:rPr>
          <w:rStyle w:val="CommentReference"/>
        </w:rPr>
        <w:annotationRef/>
      </w:r>
      <w:r>
        <w:t>Let’s ask Ali what she wants her affiliation to be. She seems to want to list PennSIVE mostly which is fine with me since that’s when she did her work on this.</w:t>
      </w:r>
    </w:p>
  </w:comment>
  <w:comment w:id="15" w:author="Shinohara, Russell T" w:date="2021-12-21T19:08:00Z" w:initials="SRT">
    <w:p w14:paraId="188A3B79" w14:textId="3BE48D45" w:rsidR="00915E33" w:rsidRDefault="00915E33">
      <w:pPr>
        <w:pStyle w:val="CommentText"/>
      </w:pPr>
      <w:r>
        <w:rPr>
          <w:rStyle w:val="CommentReference"/>
        </w:rPr>
        <w:annotationRef/>
      </w:r>
      <w:r>
        <w:t>Maybe cite a few review papers here?</w:t>
      </w:r>
    </w:p>
  </w:comment>
  <w:comment w:id="20" w:author="Shinohara, Russell T" w:date="2021-12-21T19:09:00Z" w:initials="SRT">
    <w:p w14:paraId="770E7FD5" w14:textId="4E75CCE2" w:rsidR="009939CD" w:rsidRDefault="00915E33">
      <w:pPr>
        <w:pStyle w:val="CommentText"/>
      </w:pPr>
      <w:r>
        <w:rPr>
          <w:rStyle w:val="CommentReference"/>
        </w:rPr>
        <w:annotationRef/>
      </w:r>
      <w:r>
        <w:t>Here I’d cite a few papers.</w:t>
      </w:r>
      <w:r w:rsidR="009939CD">
        <w:t xml:space="preserve"> I know that you cite these in the next paragraph, but I’d cite here so that the first-time reader sees some support for this statement and is enticed to continue reading.</w:t>
      </w:r>
    </w:p>
    <w:p w14:paraId="13AC4531" w14:textId="77777777" w:rsidR="009939CD" w:rsidRDefault="009939CD">
      <w:pPr>
        <w:pStyle w:val="CommentText"/>
      </w:pPr>
    </w:p>
    <w:p w14:paraId="24CA0D10" w14:textId="25EB923B" w:rsidR="00915E33" w:rsidRDefault="00915E33">
      <w:pPr>
        <w:pStyle w:val="CommentText"/>
      </w:pPr>
      <w:r>
        <w:t xml:space="preserve">Maybe </w:t>
      </w:r>
      <w:r w:rsidR="009939CD">
        <w:t xml:space="preserve">Simon’s paper and then Erica’s? There must be some others? Like Ali’s </w:t>
      </w:r>
      <w:proofErr w:type="spellStart"/>
      <w:r w:rsidR="009939CD">
        <w:t>MIMoSA</w:t>
      </w:r>
      <w:proofErr w:type="spellEnd"/>
      <w:r w:rsidR="009939CD">
        <w:t>?</w:t>
      </w:r>
    </w:p>
  </w:comment>
  <w:comment w:id="23" w:author="Shinohara, Russell T" w:date="2021-12-21T19:10:00Z" w:initials="SRT">
    <w:p w14:paraId="361D423C" w14:textId="568A897A" w:rsidR="009939CD" w:rsidRDefault="009939CD">
      <w:pPr>
        <w:pStyle w:val="CommentText"/>
      </w:pPr>
      <w:r>
        <w:rPr>
          <w:rStyle w:val="CommentReference"/>
        </w:rPr>
        <w:annotationRef/>
      </w:r>
      <w:r>
        <w:t xml:space="preserve">Here more citations. I can share our </w:t>
      </w:r>
      <w:proofErr w:type="spellStart"/>
      <w:r>
        <w:t>IMCo</w:t>
      </w:r>
      <w:proofErr w:type="spellEnd"/>
      <w:r>
        <w:t xml:space="preserve"> grant under review right now, which has a bunch.</w:t>
      </w:r>
    </w:p>
  </w:comment>
  <w:comment w:id="24" w:author="Shinohara, Russell T" w:date="2021-12-21T19:13:00Z" w:initials="SRT">
    <w:p w14:paraId="21D3CA15" w14:textId="4F731EC2" w:rsidR="00CA7001" w:rsidRDefault="00CA7001">
      <w:pPr>
        <w:pStyle w:val="CommentText"/>
      </w:pPr>
      <w:r>
        <w:rPr>
          <w:rStyle w:val="CommentReference"/>
        </w:rPr>
        <w:annotationRef/>
      </w:r>
      <w:r>
        <w:t>Might also cite her black hole paper.</w:t>
      </w:r>
    </w:p>
  </w:comment>
  <w:comment w:id="63" w:author="Shinohara, Russell T" w:date="2021-12-21T19:19:00Z" w:initials="SRT">
    <w:p w14:paraId="42B55394" w14:textId="0FE254D4" w:rsidR="005A4493" w:rsidRDefault="005A4493">
      <w:pPr>
        <w:pStyle w:val="CommentText"/>
      </w:pPr>
      <w:r>
        <w:rPr>
          <w:rStyle w:val="CommentReference"/>
        </w:rPr>
        <w:annotationRef/>
      </w:r>
      <w:r>
        <w:t>?</w:t>
      </w:r>
    </w:p>
  </w:comment>
  <w:comment w:id="68" w:author="Shinohara, Russell T" w:date="2021-12-21T19:21:00Z" w:initials="SRT">
    <w:p w14:paraId="7A66E958" w14:textId="553A262A" w:rsidR="00F333B5" w:rsidRDefault="00F333B5">
      <w:pPr>
        <w:pStyle w:val="CommentText"/>
      </w:pPr>
      <w:r>
        <w:rPr>
          <w:rStyle w:val="CommentReference"/>
        </w:rPr>
        <w:annotationRef/>
      </w:r>
      <w:r>
        <w:t xml:space="preserve">Cite </w:t>
      </w:r>
      <w:proofErr w:type="spellStart"/>
      <w:r>
        <w:t>Benjamini</w:t>
      </w:r>
      <w:proofErr w:type="spellEnd"/>
      <w:r>
        <w:t xml:space="preserve"> and Hochberg</w:t>
      </w:r>
    </w:p>
  </w:comment>
  <w:comment w:id="77" w:author="Shinohara, Russell T" w:date="2021-12-21T19:22:00Z" w:initials="SRT">
    <w:p w14:paraId="3C25AF3D" w14:textId="009CF282" w:rsidR="00035DF3" w:rsidRDefault="00035DF3">
      <w:pPr>
        <w:pStyle w:val="CommentText"/>
      </w:pPr>
      <w:r>
        <w:rPr>
          <w:rStyle w:val="CommentReference"/>
        </w:rPr>
        <w:annotationRef/>
      </w:r>
      <w:r>
        <w:t>Can’t remember what this stands for, but I’d define it.</w:t>
      </w:r>
    </w:p>
  </w:comment>
  <w:comment w:id="85" w:author="Shinohara, Russell T" w:date="2021-12-21T19:25:00Z" w:initials="SRT">
    <w:p w14:paraId="5FD9249A" w14:textId="1ED88345" w:rsidR="00F3114C" w:rsidRDefault="00F3114C">
      <w:pPr>
        <w:pStyle w:val="CommentText"/>
      </w:pPr>
      <w:r>
        <w:rPr>
          <w:rStyle w:val="CommentReference"/>
        </w:rPr>
        <w:annotationRef/>
      </w:r>
      <w:r>
        <w:t>In the cortical rendering? I might not comment on these, but I defer to Ted.</w:t>
      </w:r>
    </w:p>
  </w:comment>
  <w:comment w:id="86" w:author="Shinohara, Russell T" w:date="2021-12-21T19:25:00Z" w:initials="SRT">
    <w:p w14:paraId="03EAE8B8" w14:textId="268E0B65" w:rsidR="007604AD" w:rsidRDefault="007604AD">
      <w:pPr>
        <w:pStyle w:val="CommentText"/>
      </w:pPr>
      <w:r>
        <w:rPr>
          <w:rStyle w:val="CommentReference"/>
        </w:rPr>
        <w:annotationRef/>
      </w:r>
      <w:r>
        <w:t>I might put this in the discussion, and also say something about how in future studies we will explore phenotypes that explain this heterogeneity.</w:t>
      </w:r>
    </w:p>
  </w:comment>
  <w:comment w:id="87" w:author="Shinohara, Russell T" w:date="2021-12-21T19:27:00Z" w:initials="SRT">
    <w:p w14:paraId="1013F3DB" w14:textId="358C5B3C" w:rsidR="007604AD" w:rsidRDefault="007604AD">
      <w:pPr>
        <w:pStyle w:val="CommentText"/>
      </w:pPr>
      <w:r>
        <w:rPr>
          <w:rStyle w:val="CommentReference"/>
        </w:rPr>
        <w:annotationRef/>
      </w:r>
      <w:r>
        <w:t>I can’t help but wonder – can we express this statistically? Like with a spin test?</w:t>
      </w:r>
    </w:p>
  </w:comment>
  <w:comment w:id="95" w:author="Shinohara, Russell T" w:date="2021-12-21T19:30:00Z" w:initials="SRT">
    <w:p w14:paraId="42EC8F3D" w14:textId="1C9E3825" w:rsidR="003E5759" w:rsidRDefault="003E5759">
      <w:pPr>
        <w:pStyle w:val="CommentText"/>
      </w:pPr>
      <w:r>
        <w:rPr>
          <w:rStyle w:val="CommentReference"/>
        </w:rPr>
        <w:annotationRef/>
      </w:r>
      <w:r>
        <w:t xml:space="preserve">I might say a little more here – maybe give some ranges </w:t>
      </w:r>
      <w:proofErr w:type="spellStart"/>
      <w:r>
        <w:t>etc</w:t>
      </w:r>
      <w:proofErr w:type="spellEnd"/>
      <w:r>
        <w:t>? It just comes across as rather short here.</w:t>
      </w:r>
    </w:p>
  </w:comment>
  <w:comment w:id="98" w:author="Shinohara, Russell T" w:date="2021-12-21T19:31:00Z" w:initials="SRT">
    <w:p w14:paraId="390E1801" w14:textId="388D69FD" w:rsidR="003E5759" w:rsidRDefault="003E5759">
      <w:pPr>
        <w:pStyle w:val="CommentText"/>
      </w:pPr>
      <w:r>
        <w:rPr>
          <w:rStyle w:val="CommentReference"/>
        </w:rPr>
        <w:annotationRef/>
      </w:r>
      <w:r>
        <w:t xml:space="preserve">I think I’d probably put this in the discussion as well. You could even say that the spin test may not be an ideal method for enrichment analysis and note that methods development is needed in this area.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32DB3" w15:done="0"/>
  <w15:commentEx w15:paraId="48B9B66B" w15:done="0"/>
  <w15:commentEx w15:paraId="188A3B79" w15:done="0"/>
  <w15:commentEx w15:paraId="24CA0D10" w15:done="0"/>
  <w15:commentEx w15:paraId="361D423C" w15:done="0"/>
  <w15:commentEx w15:paraId="21D3CA15" w15:done="0"/>
  <w15:commentEx w15:paraId="42B55394" w15:done="0"/>
  <w15:commentEx w15:paraId="7A66E958" w15:done="0"/>
  <w15:commentEx w15:paraId="3C25AF3D" w15:done="0"/>
  <w15:commentEx w15:paraId="5FD9249A" w15:done="0"/>
  <w15:commentEx w15:paraId="03EAE8B8" w15:done="0"/>
  <w15:commentEx w15:paraId="1013F3DB" w15:done="0"/>
  <w15:commentEx w15:paraId="42EC8F3D" w15:done="0"/>
  <w15:commentEx w15:paraId="390E18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A3AA" w16cex:dateUtc="2021-12-21T19:04:00Z"/>
  <w16cex:commentExtensible w16cex:durableId="256CA3BB" w16cex:dateUtc="2021-12-21T19:04:00Z"/>
  <w16cex:commentExtensible w16cex:durableId="256CA49B" w16cex:dateUtc="2021-12-21T19:08:00Z"/>
  <w16cex:commentExtensible w16cex:durableId="256CA4F8" w16cex:dateUtc="2021-12-21T19:09:00Z"/>
  <w16cex:commentExtensible w16cex:durableId="256CA523" w16cex:dateUtc="2021-12-21T19:10:00Z"/>
  <w16cex:commentExtensible w16cex:durableId="256CA5C4" w16cex:dateUtc="2021-12-21T19:13:00Z"/>
  <w16cex:commentExtensible w16cex:durableId="256CA74D" w16cex:dateUtc="2021-12-21T19:19:00Z"/>
  <w16cex:commentExtensible w16cex:durableId="256CA7A4" w16cex:dateUtc="2021-12-21T19:21:00Z"/>
  <w16cex:commentExtensible w16cex:durableId="256CA7FB" w16cex:dateUtc="2021-12-21T19:22:00Z"/>
  <w16cex:commentExtensible w16cex:durableId="256CA88E" w16cex:dateUtc="2021-12-21T19:25:00Z"/>
  <w16cex:commentExtensible w16cex:durableId="256CA8BB" w16cex:dateUtc="2021-12-21T19:25:00Z"/>
  <w16cex:commentExtensible w16cex:durableId="256CA916" w16cex:dateUtc="2021-12-21T19:27:00Z"/>
  <w16cex:commentExtensible w16cex:durableId="256CA9C6" w16cex:dateUtc="2021-12-21T19:30:00Z"/>
  <w16cex:commentExtensible w16cex:durableId="256CA9FE" w16cex:dateUtc="2021-12-21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32DB3" w16cid:durableId="256CA3AA"/>
  <w16cid:commentId w16cid:paraId="48B9B66B" w16cid:durableId="256CA3BB"/>
  <w16cid:commentId w16cid:paraId="188A3B79" w16cid:durableId="256CA49B"/>
  <w16cid:commentId w16cid:paraId="24CA0D10" w16cid:durableId="256CA4F8"/>
  <w16cid:commentId w16cid:paraId="361D423C" w16cid:durableId="256CA523"/>
  <w16cid:commentId w16cid:paraId="21D3CA15" w16cid:durableId="256CA5C4"/>
  <w16cid:commentId w16cid:paraId="42B55394" w16cid:durableId="256CA74D"/>
  <w16cid:commentId w16cid:paraId="7A66E958" w16cid:durableId="256CA7A4"/>
  <w16cid:commentId w16cid:paraId="3C25AF3D" w16cid:durableId="256CA7FB"/>
  <w16cid:commentId w16cid:paraId="5FD9249A" w16cid:durableId="256CA88E"/>
  <w16cid:commentId w16cid:paraId="03EAE8B8" w16cid:durableId="256CA8BB"/>
  <w16cid:commentId w16cid:paraId="1013F3DB" w16cid:durableId="256CA916"/>
  <w16cid:commentId w16cid:paraId="42EC8F3D" w16cid:durableId="256CA9C6"/>
  <w16cid:commentId w16cid:paraId="390E1801" w16cid:durableId="256CA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63E35" w14:textId="77777777" w:rsidR="00601DC4" w:rsidRDefault="00601DC4">
      <w:pPr>
        <w:spacing w:before="0" w:after="0"/>
      </w:pPr>
      <w:r>
        <w:separator/>
      </w:r>
    </w:p>
  </w:endnote>
  <w:endnote w:type="continuationSeparator" w:id="0">
    <w:p w14:paraId="5562CD0B" w14:textId="77777777" w:rsidR="00601DC4" w:rsidRDefault="00601D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2E17" w14:textId="77777777" w:rsidR="00601DC4" w:rsidRDefault="00601DC4">
      <w:r>
        <w:separator/>
      </w:r>
    </w:p>
  </w:footnote>
  <w:footnote w:type="continuationSeparator" w:id="0">
    <w:p w14:paraId="6644EDC9" w14:textId="77777777" w:rsidR="00601DC4" w:rsidRDefault="0060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A0496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2AE852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D0EE1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6B2F5E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05A11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8FE4B08"/>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EF16BF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A92496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B3499A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DB4188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C5C0D5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7A289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D7B4CF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1AE401"/>
    <w:multiLevelType w:val="multilevel"/>
    <w:tmpl w:val="017895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71315DCA"/>
    <w:multiLevelType w:val="multilevel"/>
    <w:tmpl w:val="60F038B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4"/>
  </w:num>
  <w:num w:numId="17">
    <w:abstractNumId w:val="11"/>
  </w:num>
  <w:num w:numId="18">
    <w:abstractNumId w:val="12"/>
  </w:num>
  <w:num w:numId="19">
    <w:abstractNumId w:val="12"/>
  </w:num>
  <w:num w:numId="2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nohara, Russell T">
    <w15:presenceInfo w15:providerId="AD" w15:userId="S::rshi@pennmedicine.upenn.edu::f50b127d-0cf5-4da9-a889-09d44b04e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40"/>
    <w:rsid w:val="00035DF3"/>
    <w:rsid w:val="00112AD4"/>
    <w:rsid w:val="002565F2"/>
    <w:rsid w:val="00351F63"/>
    <w:rsid w:val="003E5759"/>
    <w:rsid w:val="00463AF5"/>
    <w:rsid w:val="004B09C3"/>
    <w:rsid w:val="004F3C73"/>
    <w:rsid w:val="005A4493"/>
    <w:rsid w:val="005B3C0A"/>
    <w:rsid w:val="00601DC4"/>
    <w:rsid w:val="00667FD7"/>
    <w:rsid w:val="007604AD"/>
    <w:rsid w:val="007C4B36"/>
    <w:rsid w:val="007F3227"/>
    <w:rsid w:val="00915E33"/>
    <w:rsid w:val="009939CD"/>
    <w:rsid w:val="00BC6BAF"/>
    <w:rsid w:val="00CA7001"/>
    <w:rsid w:val="00D53C40"/>
    <w:rsid w:val="00F3114C"/>
    <w:rsid w:val="00F333B5"/>
    <w:rsid w:val="00F804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28E9D8"/>
  <w15:docId w15:val="{8B566308-4DAA-C340-87A5-1060A01A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21E"/>
    <w:pPr>
      <w:spacing w:before="180" w:after="180"/>
    </w:pPr>
    <w:rPr>
      <w:rFonts w:ascii="Arial" w:hAnsi="Arial" w:cs="Arial"/>
    </w:rPr>
  </w:style>
  <w:style w:type="paragraph" w:styleId="Heading1">
    <w:name w:val="heading 1"/>
    <w:basedOn w:val="Normal"/>
    <w:next w:val="BodyText"/>
    <w:uiPriority w:val="9"/>
    <w:qFormat/>
    <w:rsid w:val="00743EB9"/>
    <w:pPr>
      <w:keepNext/>
      <w:keepLines/>
      <w:spacing w:before="480" w:after="0"/>
      <w:outlineLvl w:val="0"/>
    </w:pPr>
    <w:rPr>
      <w:rFonts w:eastAsiaTheme="majorEastAsia"/>
      <w:color w:val="000000" w:themeColor="text1"/>
      <w:sz w:val="32"/>
      <w:szCs w:val="32"/>
    </w:rPr>
  </w:style>
  <w:style w:type="paragraph" w:styleId="Heading2">
    <w:name w:val="heading 2"/>
    <w:basedOn w:val="Normal"/>
    <w:next w:val="BodyText"/>
    <w:uiPriority w:val="9"/>
    <w:unhideWhenUsed/>
    <w:qFormat/>
    <w:rsid w:val="00743EB9"/>
    <w:pPr>
      <w:keepNext/>
      <w:keepLines/>
      <w:spacing w:before="200" w:after="0"/>
      <w:outlineLvl w:val="1"/>
    </w:pPr>
    <w:rPr>
      <w:rFonts w:eastAsiaTheme="majorEastAsia"/>
      <w:color w:val="000000" w:themeColor="text1"/>
      <w:sz w:val="28"/>
      <w:szCs w:val="28"/>
    </w:rPr>
  </w:style>
  <w:style w:type="paragraph" w:styleId="Heading3">
    <w:name w:val="heading 3"/>
    <w:basedOn w:val="Normal"/>
    <w:next w:val="BodyText"/>
    <w:uiPriority w:val="9"/>
    <w:unhideWhenUsed/>
    <w:qFormat/>
    <w:rsid w:val="00743EB9"/>
    <w:pPr>
      <w:keepNext/>
      <w:keepLines/>
      <w:spacing w:before="200" w:after="0"/>
      <w:outlineLvl w:val="2"/>
    </w:pPr>
    <w:rPr>
      <w:rFonts w:eastAsiaTheme="majorEastAsia"/>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815CE"/>
    <w:pPr>
      <w:spacing w:line="360" w:lineRule="auto"/>
      <w:ind w:firstLine="720"/>
    </w:pPr>
  </w:style>
  <w:style w:type="paragraph" w:customStyle="1" w:styleId="FirstParagraph">
    <w:name w:val="First Paragraph"/>
    <w:basedOn w:val="BodyText"/>
    <w:next w:val="BodyText"/>
    <w:qFormat/>
    <w:rsid w:val="001815CE"/>
  </w:style>
  <w:style w:type="paragraph" w:customStyle="1" w:styleId="Compact">
    <w:name w:val="Compact"/>
    <w:basedOn w:val="BodyText"/>
    <w:qFormat/>
    <w:pPr>
      <w:spacing w:before="36" w:after="36"/>
    </w:pPr>
  </w:style>
  <w:style w:type="paragraph" w:styleId="Title">
    <w:name w:val="Title"/>
    <w:basedOn w:val="Normal"/>
    <w:next w:val="BodyText"/>
    <w:qFormat/>
    <w:rsid w:val="007E5029"/>
    <w:pPr>
      <w:keepNext/>
      <w:keepLines/>
      <w:spacing w:before="480" w:after="240"/>
      <w:jc w:val="center"/>
    </w:pPr>
    <w:rPr>
      <w:rFonts w:eastAsiaTheme="majorEastAsia"/>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A621E"/>
    <w:pPr>
      <w:keepNext/>
      <w:keepLines/>
      <w:jc w:val="center"/>
    </w:pPr>
    <w:rPr>
      <w:rFonts w:ascii="Arial" w:hAnsi="Arial" w:cs="Arial"/>
    </w:rPr>
  </w:style>
  <w:style w:type="paragraph" w:styleId="Date">
    <w:name w:val="Date"/>
    <w:next w:val="BodyText"/>
    <w:qFormat/>
    <w:rsid w:val="005A621E"/>
    <w:pPr>
      <w:keepNext/>
      <w:keepLines/>
      <w:jc w:val="center"/>
    </w:pPr>
    <w:rPr>
      <w:rFonts w:ascii="Arial" w:hAnsi="Arial" w:cs="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743EB9"/>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1815CE"/>
    <w:rPr>
      <w:rFonts w:ascii="Arial" w:hAnsi="Arial" w:cs="Arial"/>
    </w:rPr>
  </w:style>
  <w:style w:type="paragraph" w:styleId="TOC1">
    <w:name w:val="toc 1"/>
    <w:basedOn w:val="Normal"/>
    <w:next w:val="Normal"/>
    <w:autoRedefine/>
    <w:uiPriority w:val="39"/>
    <w:unhideWhenUsed/>
    <w:rsid w:val="003C77E2"/>
    <w:pPr>
      <w:spacing w:after="100"/>
    </w:pPr>
  </w:style>
  <w:style w:type="paragraph" w:styleId="TOC2">
    <w:name w:val="toc 2"/>
    <w:basedOn w:val="Normal"/>
    <w:next w:val="Normal"/>
    <w:autoRedefine/>
    <w:uiPriority w:val="39"/>
    <w:unhideWhenUsed/>
    <w:rsid w:val="003C77E2"/>
    <w:pPr>
      <w:spacing w:after="100"/>
      <w:ind w:left="240"/>
    </w:pPr>
  </w:style>
  <w:style w:type="paragraph" w:styleId="TOC3">
    <w:name w:val="toc 3"/>
    <w:basedOn w:val="Normal"/>
    <w:next w:val="Normal"/>
    <w:autoRedefine/>
    <w:uiPriority w:val="39"/>
    <w:unhideWhenUsed/>
    <w:rsid w:val="003C77E2"/>
    <w:pPr>
      <w:spacing w:after="100"/>
      <w:ind w:left="480"/>
    </w:pPr>
  </w:style>
  <w:style w:type="character" w:styleId="CommentReference">
    <w:name w:val="annotation reference"/>
    <w:basedOn w:val="DefaultParagraphFont"/>
    <w:semiHidden/>
    <w:unhideWhenUsed/>
    <w:rsid w:val="00F8049C"/>
    <w:rPr>
      <w:sz w:val="16"/>
      <w:szCs w:val="16"/>
    </w:rPr>
  </w:style>
  <w:style w:type="paragraph" w:styleId="CommentText">
    <w:name w:val="annotation text"/>
    <w:basedOn w:val="Normal"/>
    <w:link w:val="CommentTextChar"/>
    <w:semiHidden/>
    <w:unhideWhenUsed/>
    <w:rsid w:val="00F8049C"/>
    <w:rPr>
      <w:sz w:val="20"/>
      <w:szCs w:val="20"/>
    </w:rPr>
  </w:style>
  <w:style w:type="character" w:customStyle="1" w:styleId="CommentTextChar">
    <w:name w:val="Comment Text Char"/>
    <w:basedOn w:val="DefaultParagraphFont"/>
    <w:link w:val="CommentText"/>
    <w:semiHidden/>
    <w:rsid w:val="00F8049C"/>
    <w:rPr>
      <w:rFonts w:ascii="Arial" w:hAnsi="Arial" w:cs="Arial"/>
      <w:sz w:val="20"/>
      <w:szCs w:val="20"/>
    </w:rPr>
  </w:style>
  <w:style w:type="paragraph" w:styleId="CommentSubject">
    <w:name w:val="annotation subject"/>
    <w:basedOn w:val="CommentText"/>
    <w:next w:val="CommentText"/>
    <w:link w:val="CommentSubjectChar"/>
    <w:semiHidden/>
    <w:unhideWhenUsed/>
    <w:rsid w:val="00F8049C"/>
    <w:rPr>
      <w:b/>
      <w:bCs/>
    </w:rPr>
  </w:style>
  <w:style w:type="character" w:customStyle="1" w:styleId="CommentSubjectChar">
    <w:name w:val="Comment Subject Char"/>
    <w:basedOn w:val="CommentTextChar"/>
    <w:link w:val="CommentSubject"/>
    <w:semiHidden/>
    <w:rsid w:val="00F8049C"/>
    <w:rPr>
      <w:rFonts w:ascii="Arial" w:hAnsi="Arial" w:cs="Arial"/>
      <w:b/>
      <w:bCs/>
      <w:sz w:val="20"/>
      <w:szCs w:val="20"/>
    </w:rPr>
  </w:style>
  <w:style w:type="paragraph" w:styleId="Revision">
    <w:name w:val="Revision"/>
    <w:hidden/>
    <w:semiHidden/>
    <w:rsid w:val="00667FD7"/>
    <w:pPr>
      <w:spacing w:after="0"/>
    </w:pPr>
    <w:rPr>
      <w:rFonts w:ascii="Arial" w:hAnsi="Arial" w:cs="Arial"/>
    </w:rPr>
  </w:style>
  <w:style w:type="character" w:styleId="FollowedHyperlink">
    <w:name w:val="FollowedHyperlink"/>
    <w:basedOn w:val="DefaultParagraphFont"/>
    <w:semiHidden/>
    <w:unhideWhenUsed/>
    <w:rsid w:val="00CA70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lsevier.com/authors/policies-and-guidelines/credit-author-statement" TargetMode="External"/><Relationship Id="rId18" Type="http://schemas.openxmlformats.org/officeDocument/2006/relationships/hyperlink" Target="https://doi.org/10.1016/j.neuroimage.2006.01.02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06/nimg.2001.0978" TargetMode="External"/><Relationship Id="rId7" Type="http://schemas.openxmlformats.org/officeDocument/2006/relationships/comments" Target="comments.xml"/><Relationship Id="rId12" Type="http://schemas.openxmlformats.org/officeDocument/2006/relationships/hyperlink" Target="mailto:fengling.hu@pennmedicine.upenn.edu" TargetMode="External"/><Relationship Id="rId17" Type="http://schemas.openxmlformats.org/officeDocument/2006/relationships/hyperlink" Target="https://doi.org/10.1101/2021.07.28.454179"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16/j.neuroimage.2018.05.070" TargetMode="External"/><Relationship Id="rId20" Type="http://schemas.openxmlformats.org/officeDocument/2006/relationships/hyperlink" Target="https://doi.org/10.1152/jn.00338.20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engling.hu@pennmedicine.upenn.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hufengling/IMCo_analyses" TargetMode="External"/><Relationship Id="rId23" Type="http://schemas.openxmlformats.org/officeDocument/2006/relationships/hyperlink" Target="https://doi.org/10.1016/j.neuroimage.2016.03.002" TargetMode="External"/><Relationship Id="rId10" Type="http://schemas.microsoft.com/office/2018/08/relationships/commentsExtensible" Target="commentsExtensible.xml"/><Relationship Id="rId19" Type="http://schemas.openxmlformats.org/officeDocument/2006/relationships/hyperlink" Target="https://doi.org/10.1016/j.neuroimage.2013.07.06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hufengling/IMCo_PCA" TargetMode="External"/><Relationship Id="rId22" Type="http://schemas.openxmlformats.org/officeDocument/2006/relationships/hyperlink" Target="https://doi.org/10.1111/jon.12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3515</Words>
  <Characters>20037</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Voxel-wise Intermodal Coupling Analysis of Two or More Modalities using Local Covariance Decomposition</vt:lpstr>
    </vt:vector>
  </TitlesOfParts>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Voxel-wise Intermodal Coupling Analysis of Two or More Modalities using Local Covariance Decomposition</dc:title>
  <dc:creator>Fengling Hu1,✉, Sarah M. Weinstein1, Erica B. Baller2, Alessandra M. Valcarcel1,8, Azeez Adebimpe2, Armin Raznahan6, David R. Roalf2, Tim Robert-Fitzgerald1, Virgilio Gonzenbach1, Ruben C. Gur2,3,5, Raquel E. Gur2,3,5, Simon Vandekar7, John A. Detre5, Kristin A. Linn1, Aaron Alexander-Bloch2, Theodore D. Satterthwaite*2, and Russell T. Shinohara*1</dc:creator>
  <cp:keywords/>
  <cp:lastModifiedBy>Shinohara, Russell T</cp:lastModifiedBy>
  <cp:revision>21</cp:revision>
  <dcterms:created xsi:type="dcterms:W3CDTF">2021-12-21T19:03:00Z</dcterms:created>
  <dcterms:modified xsi:type="dcterms:W3CDTF">2021-12-21T19:32:00Z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https://raw.githubusercontent.com/citation-style-language/styles/master/elsevier-harvard.csl</vt:lpwstr>
  </property>
  <property fmtid="{D5CDD505-2E9C-101B-9397-08002B2CF9AE}" pid="5" name="date">
    <vt:lpwstr>10 December, 2021</vt:lpwstr>
  </property>
  <property fmtid="{D5CDD505-2E9C-101B-9397-08002B2CF9AE}" pid="6" name="fontsize">
    <vt:lpwstr>12pt</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