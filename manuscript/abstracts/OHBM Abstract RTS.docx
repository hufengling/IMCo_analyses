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5A76" w14:textId="77777777" w:rsidR="00856A9B" w:rsidRDefault="00B0125D" w:rsidP="00B0125D">
      <w:r>
        <w:t xml:space="preserve">Authors: </w:t>
      </w:r>
    </w:p>
    <w:p w14:paraId="1123CB0E" w14:textId="34192F4C" w:rsidR="00B0125D" w:rsidRDefault="00B0125D" w:rsidP="00B0125D">
      <w:r>
        <w:t xml:space="preserve">Fengling Hu, Sarah Weinstein, Erica Baller, Alessandra M. </w:t>
      </w:r>
      <w:proofErr w:type="spellStart"/>
      <w:r>
        <w:t>Valcarcel</w:t>
      </w:r>
      <w:proofErr w:type="spellEnd"/>
      <w:r>
        <w:t xml:space="preserve">, Azeez </w:t>
      </w:r>
      <w:proofErr w:type="spellStart"/>
      <w:r>
        <w:t>Adebimpe</w:t>
      </w:r>
      <w:proofErr w:type="spellEnd"/>
      <w:r>
        <w:t xml:space="preserve">, Armin </w:t>
      </w:r>
      <w:proofErr w:type="spellStart"/>
      <w:r>
        <w:t>Raznahan</w:t>
      </w:r>
      <w:proofErr w:type="spellEnd"/>
      <w:r>
        <w:t xml:space="preserve">, David R. </w:t>
      </w:r>
      <w:proofErr w:type="spellStart"/>
      <w:r>
        <w:t>Roalf</w:t>
      </w:r>
      <w:proofErr w:type="spellEnd"/>
      <w:r>
        <w:t xml:space="preserve">, Tim Robert-Fitzgerald, Virgilio </w:t>
      </w:r>
      <w:proofErr w:type="spellStart"/>
      <w:r>
        <w:t>Gonzenbach</w:t>
      </w:r>
      <w:proofErr w:type="spellEnd"/>
      <w:r>
        <w:t xml:space="preserve">, Ruben C. Gur, Raquel E. Gur, Simon </w:t>
      </w:r>
      <w:proofErr w:type="spellStart"/>
      <w:r>
        <w:t>Vandekar</w:t>
      </w:r>
      <w:proofErr w:type="spellEnd"/>
      <w:r>
        <w:t xml:space="preserve">, John A. </w:t>
      </w:r>
      <w:proofErr w:type="spellStart"/>
      <w:r>
        <w:t>Detre</w:t>
      </w:r>
      <w:proofErr w:type="spellEnd"/>
      <w:r>
        <w:t>, Kristin A. Linn, Aaron Alexander-Bloch, Theodore D. Satterthwaite</w:t>
      </w:r>
      <w:r w:rsidR="00913DCC">
        <w:t>*</w:t>
      </w:r>
      <w:r>
        <w:t>, Russell T. Shinohara</w:t>
      </w:r>
      <w:r w:rsidR="00913DCC">
        <w:t>*</w:t>
      </w:r>
    </w:p>
    <w:p w14:paraId="25318545" w14:textId="77777777" w:rsidR="00B0125D" w:rsidRDefault="00B0125D" w:rsidP="00B0125D"/>
    <w:p w14:paraId="77D26FD8" w14:textId="77777777" w:rsidR="00B0125D" w:rsidRDefault="00B0125D" w:rsidP="00B0125D">
      <w:r>
        <w:t xml:space="preserve">Title: </w:t>
      </w:r>
    </w:p>
    <w:p w14:paraId="2FE83BDC" w14:textId="77777777" w:rsidR="00150E72" w:rsidRDefault="00150E72" w:rsidP="00150E72">
      <w:r>
        <w:t>Voxel-wise Intermodal Coupling Analyses of K&gt;=3 Modalities using Local Covariance Decompositions</w:t>
      </w:r>
    </w:p>
    <w:p w14:paraId="77D32474" w14:textId="77777777" w:rsidR="00B0125D" w:rsidRDefault="00B0125D" w:rsidP="00B0125D"/>
    <w:p w14:paraId="7A2A6422" w14:textId="77777777" w:rsidR="00B0125D" w:rsidRDefault="00B0125D" w:rsidP="00B0125D">
      <w:r>
        <w:t>Introduction:</w:t>
      </w:r>
    </w:p>
    <w:p w14:paraId="117A54F2" w14:textId="3CC1FC49" w:rsidR="00C930DC" w:rsidRDefault="00B0125D" w:rsidP="00B0125D">
      <w:r>
        <w:t xml:space="preserve">There is increased availability of multi-modal scans for individual subjects, with each modality containing specific information about brain structure or function. While analysis of each modality independently is widely </w:t>
      </w:r>
      <w:r w:rsidR="00150E72">
        <w:t>conducted</w:t>
      </w:r>
      <w:r>
        <w:t>, previous studies have shown the additional information in the local covariance structures between modalities, or intermodal coupling</w:t>
      </w:r>
      <w:r w:rsidR="00AA6BB7">
        <w:t xml:space="preserve"> (</w:t>
      </w:r>
      <w:proofErr w:type="spellStart"/>
      <w:r w:rsidR="00AA6BB7">
        <w:t>IMCo</w:t>
      </w:r>
      <w:proofErr w:type="spellEnd"/>
      <w:r w:rsidR="00AA6BB7">
        <w:t>)</w:t>
      </w:r>
      <w:r>
        <w:t xml:space="preserve">, is </w:t>
      </w:r>
      <w:r w:rsidR="00150E72">
        <w:t>often complementary and may unveil otherwise undetectable but important findings</w:t>
      </w:r>
      <w:r>
        <w:t>.</w:t>
      </w:r>
      <w:r w:rsidR="00233011">
        <w:t xml:space="preserve"> </w:t>
      </w:r>
    </w:p>
    <w:p w14:paraId="74914927" w14:textId="77777777" w:rsidR="00C930DC" w:rsidRDefault="00C930DC" w:rsidP="00B0125D"/>
    <w:p w14:paraId="75E850D3" w14:textId="6B354C29" w:rsidR="00F2643E" w:rsidRDefault="00233011" w:rsidP="00B0125D">
      <w:r>
        <w:t>In neurodevelopment</w:t>
      </w:r>
      <w:r w:rsidR="00B0125D">
        <w:t xml:space="preserve">, </w:t>
      </w:r>
      <w:proofErr w:type="spellStart"/>
      <w:r w:rsidR="00AA6BB7">
        <w:t>IMCo</w:t>
      </w:r>
      <w:proofErr w:type="spellEnd"/>
      <w:r w:rsidR="00AA6BB7">
        <w:t xml:space="preserve"> </w:t>
      </w:r>
      <w:r w:rsidR="00B0125D">
        <w:t xml:space="preserve">between cortical thickness and sulcal depth </w:t>
      </w:r>
      <w:r>
        <w:t xml:space="preserve">has been shown to be </w:t>
      </w:r>
      <w:r w:rsidR="00B0125D">
        <w:t>spatially heterogeneous, change</w:t>
      </w:r>
      <w:r>
        <w:t xml:space="preserve"> </w:t>
      </w:r>
      <w:r w:rsidR="00B0125D">
        <w:t>with age, and var</w:t>
      </w:r>
      <w:r>
        <w:t xml:space="preserve">y </w:t>
      </w:r>
      <w:r w:rsidR="00B0125D">
        <w:t>between males and females.</w:t>
      </w:r>
      <w:r>
        <w:fldChar w:fldCharType="begin"/>
      </w:r>
      <w:r>
        <w:instrText xml:space="preserve"> ADDIN ZOTERO_ITEM CSL_CITATION {"citationID":"GauoAtsJ","properties":{"formattedCitation":"[1]","plainCitation":"[1]","noteIndex":0},"citationItems":[{"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D."}],"issued":{"date-parts":[["2016",6]]}}}],"schema":"https://github.com/citation-style-language/schema/raw/master/csl-citation.json"} </w:instrText>
      </w:r>
      <w:r>
        <w:fldChar w:fldCharType="separate"/>
      </w:r>
      <w:r>
        <w:rPr>
          <w:noProof/>
        </w:rPr>
        <w:t>[1]</w:t>
      </w:r>
      <w:r>
        <w:fldChar w:fldCharType="end"/>
      </w:r>
      <w:r>
        <w:t xml:space="preserve"> </w:t>
      </w:r>
      <w:proofErr w:type="spellStart"/>
      <w:r w:rsidR="00AA6BB7">
        <w:t>IMCo</w:t>
      </w:r>
      <w:proofErr w:type="spellEnd"/>
      <w:r>
        <w:t xml:space="preserve"> of cerebral blood flow and </w:t>
      </w:r>
      <w:r w:rsidRPr="00233011">
        <w:t>amplitude of low frequency fluctuation</w:t>
      </w:r>
      <w:r>
        <w:t xml:space="preserve"> </w:t>
      </w:r>
      <w:r w:rsidR="00A63D84">
        <w:t>also showed changes based on age and sex.</w:t>
      </w:r>
      <w:r w:rsidR="00A63D84">
        <w:fldChar w:fldCharType="begin"/>
      </w:r>
      <w:r w:rsidR="00A63D84">
        <w:instrText xml:space="preserve"> ADDIN ZOTERO_ITEM CSL_CITATION {"citationID":"hjp41efL","properties":{"formattedCitation":"[2]","plainCitation":"[2]","noteIndex":0},"citationItems":[{"id":300,"uris":["http://zotero.org/users/6851597/items/A4JITCVR"],"uri":["http://zotero.org/users/6851597/items/A4JITCVR"],"itemData":{"id":300,"type":"article-journal","container-title":"Biological Psychiatry","DOI":"10.1016/j.biopsych.2021.02.445","ISSN":"0006-3223, 1873-2402","issue":"9","journalAbbreviation":"Biological Psychiatry","language":"English","note":"00000 \npublisher: Elsevier","page":"S174","source":"www.biologicalpsychiatryjournal.com","title":"Mapping Physiology-Function Coupling in Youth","volume":"89","author":[{"family":"Baller","given":"Erica"},{"family":"Adebimpe","given":"Azeez"},{"family":"Valcarel","given":"Alessandra"},{"family":"Alexander-Bloch","given":"Aaron"},{"family":"Cui","given":"Zaixu"},{"family":"Detre","given":"John"},{"family":"Gur","given":"Ruben"},{"family":"Gur","given":"Raquel"},{"family":"Larsen","given":"Bart"},{"family":"Linn","given":"Kristin"},{"family":"O'Donnell","given":"Carly"},{"family":"Raznahan","given":"Armin"},{"family":"Roalf","given":"David"},{"family":"Tapera","given":"Tinashe"},{"family":"Vandekar","given":"Simon"},{"family":"Shinohara","given":"Russell"},{"family":"Satterthwaite","given":"Theodore"}],"issued":{"date-parts":[["2021",5,1]]}}}],"schema":"https://github.com/citation-style-language/schema/raw/master/csl-citation.json"} </w:instrText>
      </w:r>
      <w:r w:rsidR="00A63D84">
        <w:fldChar w:fldCharType="separate"/>
      </w:r>
      <w:r w:rsidR="00A63D84">
        <w:rPr>
          <w:noProof/>
        </w:rPr>
        <w:t>[2]</w:t>
      </w:r>
      <w:r w:rsidR="00A63D84">
        <w:fldChar w:fldCharType="end"/>
      </w:r>
      <w:r w:rsidR="00A63D84">
        <w:t xml:space="preserve"> </w:t>
      </w:r>
      <w:commentRangeStart w:id="0"/>
      <w:r w:rsidR="00A63D84">
        <w:t>In multiple sclerosis</w:t>
      </w:r>
      <w:r w:rsidR="00F2643E">
        <w:t xml:space="preserve"> lesion detection</w:t>
      </w:r>
      <w:r w:rsidR="00A63D84">
        <w:t xml:space="preserve">, </w:t>
      </w:r>
      <w:r w:rsidR="00F2643E">
        <w:t xml:space="preserve">inclusion of </w:t>
      </w:r>
      <w:r w:rsidR="00A63D84">
        <w:t xml:space="preserve">volumetric </w:t>
      </w:r>
      <w:proofErr w:type="spellStart"/>
      <w:r w:rsidR="00AA6BB7">
        <w:t>IMCo</w:t>
      </w:r>
      <w:proofErr w:type="spellEnd"/>
      <w:r w:rsidR="00AA6BB7">
        <w:t xml:space="preserve"> </w:t>
      </w:r>
      <w:r w:rsidR="00F2643E">
        <w:t xml:space="preserve">maps of T1, T2, PD, and FLAIR </w:t>
      </w:r>
      <w:r w:rsidR="00AA6BB7">
        <w:t xml:space="preserve">scans </w:t>
      </w:r>
      <w:r w:rsidR="00F2643E">
        <w:t xml:space="preserve">in </w:t>
      </w:r>
      <w:r w:rsidR="00AA6BB7">
        <w:t>each</w:t>
      </w:r>
      <w:r w:rsidR="00F2643E">
        <w:t xml:space="preserve"> </w:t>
      </w:r>
      <w:r w:rsidR="00AA6BB7">
        <w:t>ordered pairwise combination</w:t>
      </w:r>
      <w:r w:rsidR="00F2643E">
        <w:t xml:space="preserve"> led to improved sensitivity and specificity of </w:t>
      </w:r>
      <w:r w:rsidR="00AA6BB7">
        <w:t xml:space="preserve">the </w:t>
      </w:r>
      <w:r w:rsidR="00F2643E">
        <w:t xml:space="preserve">MIMoSA </w:t>
      </w:r>
      <w:r w:rsidR="00AA6BB7">
        <w:t xml:space="preserve">method </w:t>
      </w:r>
      <w:r w:rsidR="00F2643E">
        <w:t>over other popular automatic segmentation approaches.</w:t>
      </w:r>
      <w:r w:rsidR="00F2643E">
        <w:fldChar w:fldCharType="begin"/>
      </w:r>
      <w:r w:rsidR="00F2643E">
        <w:instrText xml:space="preserve"> ADDIN ZOTERO_ITEM CSL_CITATION {"citationID":"RHVCqPBl","properties":{"formattedCitation":"[3]","plainCitation":"[3]","noteIndex":0},"citationItems":[{"id":284,"uris":["http://zotero.org/users/6851597/items/369LMJ7Y"],"uri":["http://zotero.org/users/6851597/items/369LMJ7Y"],"itemData":{"id":284,"type":"webpage","note":"00000","title":"MIMoSA: An Automated Method for Intermodal Segmentation Analysis of Multiple Sclerosis Brain Lesions - Valcarcel - 2018 - Journal of Neuroimaging - Wiley Online Library","URL":"https://onlinelibrary.wiley.com/doi/10.1111/jon.12506","accessed":{"date-parts":[["2021",9,27]]}}}],"schema":"https://github.com/citation-style-language/schema/raw/master/csl-citation.json"} </w:instrText>
      </w:r>
      <w:r w:rsidR="00F2643E">
        <w:fldChar w:fldCharType="separate"/>
      </w:r>
      <w:r w:rsidR="00F2643E">
        <w:rPr>
          <w:noProof/>
        </w:rPr>
        <w:t>[3]</w:t>
      </w:r>
      <w:r w:rsidR="00F2643E">
        <w:fldChar w:fldCharType="end"/>
      </w:r>
      <w:commentRangeEnd w:id="0"/>
      <w:r w:rsidR="00150E72">
        <w:rPr>
          <w:rStyle w:val="CommentReference"/>
        </w:rPr>
        <w:commentReference w:id="0"/>
      </w:r>
    </w:p>
    <w:p w14:paraId="0EC400CB" w14:textId="105F34E1" w:rsidR="00F2643E" w:rsidRDefault="00F2643E" w:rsidP="00B0125D"/>
    <w:p w14:paraId="2F7C5A01" w14:textId="31E60C4A" w:rsidR="003A1F42" w:rsidRDefault="00F2643E" w:rsidP="00B0125D">
      <w:r>
        <w:t>However</w:t>
      </w:r>
      <w:r w:rsidR="00FF3F9C">
        <w:t xml:space="preserve">, </w:t>
      </w:r>
      <w:r w:rsidR="00D34CA8">
        <w:t xml:space="preserve">currently available </w:t>
      </w:r>
      <w:proofErr w:type="spellStart"/>
      <w:r w:rsidR="00FF3F9C">
        <w:t>IMCo</w:t>
      </w:r>
      <w:proofErr w:type="spellEnd"/>
      <w:r w:rsidR="00FF3F9C">
        <w:t xml:space="preserve"> methods</w:t>
      </w:r>
      <w:r w:rsidR="00AA6BB7">
        <w:t xml:space="preserve"> </w:t>
      </w:r>
      <w:r w:rsidR="00E9379C">
        <w:t>are</w:t>
      </w:r>
      <w:r w:rsidR="00D34CA8">
        <w:t xml:space="preserve"> based on regression which is inherently</w:t>
      </w:r>
      <w:r w:rsidR="00E9379C">
        <w:t xml:space="preserve"> as</w:t>
      </w:r>
      <w:r w:rsidR="00A872B8">
        <w:t>ymmetr</w:t>
      </w:r>
      <w:r w:rsidR="00E9379C">
        <w:t>ic</w:t>
      </w:r>
      <w:r w:rsidR="00A872B8">
        <w:t xml:space="preserve"> </w:t>
      </w:r>
      <w:r w:rsidR="00E9379C">
        <w:t xml:space="preserve">– that is, coupling depends on </w:t>
      </w:r>
      <w:r w:rsidR="00FF3F9C">
        <w:t>the order in which</w:t>
      </w:r>
      <w:r w:rsidR="0013673F">
        <w:t xml:space="preserve"> modalities</w:t>
      </w:r>
      <w:r w:rsidR="00FF3F9C">
        <w:t xml:space="preserve"> are listed</w:t>
      </w:r>
      <w:r w:rsidR="00EE049B">
        <w:t xml:space="preserve"> – and </w:t>
      </w:r>
      <w:r w:rsidR="00FF3F9C">
        <w:t xml:space="preserve">are only defined for </w:t>
      </w:r>
      <w:r w:rsidR="00A872B8">
        <w:t xml:space="preserve">two modalities. </w:t>
      </w:r>
      <w:r w:rsidR="00E9379C">
        <w:t xml:space="preserve">Here, we </w:t>
      </w:r>
      <w:r w:rsidR="00EE049B">
        <w:t>propose a</w:t>
      </w:r>
      <w:r w:rsidR="00913DCC">
        <w:t xml:space="preserve"> PCA-based i</w:t>
      </w:r>
      <w:r w:rsidR="00EE049B">
        <w:t xml:space="preserve">mprovement of </w:t>
      </w:r>
      <w:proofErr w:type="spellStart"/>
      <w:r w:rsidR="00EE049B">
        <w:t>IMCo</w:t>
      </w:r>
      <w:proofErr w:type="spellEnd"/>
      <w:r w:rsidR="0013673F">
        <w:t xml:space="preserve"> </w:t>
      </w:r>
      <w:r w:rsidR="00EE049B">
        <w:t>which uses</w:t>
      </w:r>
      <w:r w:rsidR="003A3E54">
        <w:t xml:space="preserve"> local covariance decompositions to define a symmetric </w:t>
      </w:r>
      <w:r w:rsidR="00C930DC">
        <w:t xml:space="preserve">voxel-wise </w:t>
      </w:r>
      <w:r w:rsidR="003A3E54">
        <w:t xml:space="preserve">coupling coefficient valid for </w:t>
      </w:r>
      <w:r w:rsidR="00C930DC">
        <w:t>any number of modalities</w:t>
      </w:r>
      <w:r w:rsidR="00EE049B">
        <w:t xml:space="preserve">. We </w:t>
      </w:r>
      <w:r w:rsidR="00D34CA8">
        <w:t xml:space="preserve">further </w:t>
      </w:r>
      <w:r w:rsidR="00C930DC">
        <w:t xml:space="preserve">show </w:t>
      </w:r>
      <w:r w:rsidR="00EE049B">
        <w:t xml:space="preserve">this coupling coefficient </w:t>
      </w:r>
      <w:r w:rsidR="00C930DC">
        <w:t>is sensitive to biologic effects for three modalities.</w:t>
      </w:r>
      <w:r w:rsidR="00384735">
        <w:t xml:space="preserve"> </w:t>
      </w:r>
    </w:p>
    <w:p w14:paraId="1B7CA957" w14:textId="1364316D" w:rsidR="00EE049B" w:rsidRDefault="00EE049B"/>
    <w:p w14:paraId="272E57E9" w14:textId="32C76DCB" w:rsidR="00ED1A16" w:rsidRDefault="00856A9B">
      <w:r>
        <w:t>Methods:</w:t>
      </w:r>
    </w:p>
    <w:p w14:paraId="7690F985" w14:textId="334729C6" w:rsidR="005C58A1" w:rsidRDefault="00B31663">
      <w:r>
        <w:t>Our study included</w:t>
      </w:r>
      <w:r w:rsidR="00913DCC">
        <w:t xml:space="preserve"> </w:t>
      </w:r>
      <w:r w:rsidR="009609BF">
        <w:t>803</w:t>
      </w:r>
      <w:r w:rsidR="0013673F">
        <w:t xml:space="preserve"> youth </w:t>
      </w:r>
      <w:r w:rsidR="009609BF">
        <w:t xml:space="preserve">(340 males) </w:t>
      </w:r>
      <w:r w:rsidR="0013673F">
        <w:t>in the Philadelphia Neurodevelopmental Cohor</w:t>
      </w:r>
      <w:r w:rsidR="00BD7C30">
        <w:t>t</w:t>
      </w:r>
      <w:r w:rsidR="009A6CE1">
        <w:t xml:space="preserve"> </w:t>
      </w:r>
      <w:r w:rsidR="00BD7C30">
        <w:fldChar w:fldCharType="begin"/>
      </w:r>
      <w:r w:rsidR="00BD7C30">
        <w:instrText xml:space="preserve"> ADDIN ZOTERO_ITEM CSL_CITATION {"citationID":"UiExrf6E","properties":{"formattedCitation":"[4]","plainCitation":"[4]","noteIndex":0},"citationItems":[{"id":15,"uris":["http://zotero.org/users/6851597/items/DA9C3HV8"],"uri":["http://zotero.org/users/6851597/items/DA9C3HV8"],"itemData":{"id":15,"type":"article-journal","abstract":"The Philadelphia Neurodevelopmental Cohort (PNC) is a large-scale, NIMH funded initiative to understand how brain maturation mediates cognitive development and vulnerability to psychiatric illness, and understand how genetics impacts this process. As part of this study, 1,445 adolescents ages 8–21 at enrollment underwent multimodal neuroimaging. Here, we highlight the conceptual basis for the effort, the study design, and measures available in the dataset. We focus on neuroimaging measures obtained, including T1-weighted structural neuroimaging, diffusion tensor imaging, perfusion neuroimaging using arterial spin labeling, functional imaging tasks of working memory and emotion identification, and resting state imaging of functional connectivity. Furthermore, we provide characteristics regarding the final sample acquired. Finally, we describe mechanisms in place for data sharing that will allow the PNC to become a freely available public resource to advance our understanding of normal and pathological brain development.","container-title":"NeuroImage","DOI":"10.1016/j.neuroimage.2013.07.064","ISSN":"1053-8119","journalAbbreviation":"Neuroimage","note":"PMID: 23921101\nPMCID: PMC3947233","page":"544-553","source":"PubMed Central","title":"Neuroimaging of the Philadelphia Neurodevelopmental Cohort","volume":"86","author":[{"family":"Satterthwaite","given":"Theodore D."},{"family":"Elliott","given":"Mark A."},{"family":"Ruparel","given":"Kosha"},{"family":"Loughead","given":"James"},{"family":"Prabhakaran","given":"Karthik"},{"family":"Calkins","given":"Monica E."},{"family":"Hopson","given":"Ryan"},{"family":"Jackson","given":"Chad"},{"family":"Keefe","given":"Jack"},{"family":"Riley","given":"Marisa"},{"family":"Mensh","given":"Frank D."},{"family":"Sleiman","given":"Patrick"},{"family":"Verma","given":"Ragini"},{"family":"Davatzikos","given":"Christos"},{"family":"Hakonarson","given":"Hakon"},{"family":"Gur","given":"Ruben C."},{"family":"Gur","given":"Raquel E."}],"issued":{"date-parts":[["2014",2,1]]}}}],"schema":"https://github.com/citation-style-language/schema/raw/master/csl-citation.json"} </w:instrText>
      </w:r>
      <w:r w:rsidR="00BD7C30">
        <w:fldChar w:fldCharType="separate"/>
      </w:r>
      <w:r w:rsidR="00BD7C30">
        <w:rPr>
          <w:noProof/>
        </w:rPr>
        <w:t>[4]</w:t>
      </w:r>
      <w:r w:rsidR="00BD7C30">
        <w:fldChar w:fldCharType="end"/>
      </w:r>
      <w:ins w:id="1" w:author="Hu, Fengling" w:date="2021-11-23T09:40:00Z">
        <w:r w:rsidR="009A6CE1">
          <w:t xml:space="preserve"> </w:t>
        </w:r>
      </w:ins>
      <w:r>
        <w:t>with</w:t>
      </w:r>
      <w:r w:rsidR="00BD7C30">
        <w:t xml:space="preserve"> no </w:t>
      </w:r>
      <w:r w:rsidR="0030507B">
        <w:t xml:space="preserve">history of </w:t>
      </w:r>
      <w:r w:rsidR="005E1EB8">
        <w:t>psychoactive medication or medical disorders that could impact brain function</w:t>
      </w:r>
      <w:r w:rsidR="00430FB3">
        <w:t xml:space="preserve"> who </w:t>
      </w:r>
      <w:r w:rsidR="00913DCC">
        <w:t xml:space="preserve">underwent </w:t>
      </w:r>
      <w:r w:rsidR="0030507B">
        <w:t>T1-weighted MRI, arterial spin labeling MRI (ASL), and resting-state fMRI (</w:t>
      </w:r>
      <w:r w:rsidR="00BD7C30">
        <w:t>r-fMRI) of acceptable image quality</w:t>
      </w:r>
      <w:r w:rsidR="0030507B">
        <w:t>.</w:t>
      </w:r>
      <w:r w:rsidR="00C94810">
        <w:t xml:space="preserve"> </w:t>
      </w:r>
      <w:r w:rsidR="00BD7C30">
        <w:t>ASL and r-fMRI scans were registered to T1 scans and pre-processed as previously detailed.</w:t>
      </w:r>
      <w:r w:rsidR="00C94810">
        <w:t xml:space="preserve"> </w:t>
      </w:r>
      <w:r w:rsidR="0094051E">
        <w:t>We used</w:t>
      </w:r>
      <w:r w:rsidR="00C94810">
        <w:t xml:space="preserve"> ASL scans to calculate cerebral blood flow (CBF), with partial volume effects corrected for using BASIL.</w:t>
      </w:r>
      <w:r w:rsidR="00C94810">
        <w:fldChar w:fldCharType="begin"/>
      </w:r>
      <w:r w:rsidR="00C94810">
        <w:instrText xml:space="preserve"> ADDIN ZOTERO_ITEM CSL_CITATION {"citationID":"GR7FEHJv","properties":{"formattedCitation":"[5]","plainCitation":"[5]","noteIndex":0},"citationItems":[{"id":276,"uris":["http://zotero.org/users/6851597/items/VZ44DU4T"],"uri":["http://zotero.org/users/6851597/items/VZ44DU4T"],"itemData":{"id":276,"type":"article-journal","abstract":"The accuracy of cerebral blood flow (CBF) estimates from arterial spin labeling (ASL) is affected by the presence of both gray matter (GM) and white matter within any voxel. Recently a partial volume (PV) correction method for ASL has been demonstrated (Asllani et al. Magn Reson Med 2008; 60:1362–1371), where PV estimates were used with a local linear regression to separate the GM and white matter ASL signal. Here a new PV correction method for multi-inversion time ASL is proposed that exploits PV estimates within a spatially regularized kinetic curve model analysis. The proposed method exploits both PV estimates and the different kinetics of the ASL signal arising from GM and white matter. The new correction method is shown, on both simulated and real data, to provide correction of GM CBF comparable to a linear regression approach, whilst preserving greater spatial detail in the CBF image. On real data corrected GM CBF values were found to be largely independent of GM PV, implying that the correction had been successful. Increases of mean GM CBF after correction of 69–80% were observed. Magn Reson Med, 2011. © 2011 Wiley-Liss, Inc.","container-title":"Magnetic Resonance in Medicine","DOI":"10.1002/mrm.22641","ISSN":"1522-2594","issue":"4","language":"en","note":"_eprint: https://onlinelibrary.wiley.com/doi/pdf/10.1002/mrm.22641","page":"1173-1183","source":"Wiley Online Library","title":"Partial volume correction of multiple inversion time arterial spin labeling MRI data","volume":"65","author":[{"family":"Chappell","given":"M. A."},{"family":"Groves","given":"A. R."},{"family":"MacIntosh","given":"B. J."},{"family":"Donahue","given":"M. J."},{"family":"Jezzard","given":"P."},{"family":"Woolrich","given":"M. W."}],"issued":{"date-parts":[["2011"]]}}}],"schema":"https://github.com/citation-style-language/schema/raw/master/csl-citation.json"} </w:instrText>
      </w:r>
      <w:r w:rsidR="00C94810">
        <w:fldChar w:fldCharType="separate"/>
      </w:r>
      <w:r w:rsidR="00C94810">
        <w:rPr>
          <w:noProof/>
        </w:rPr>
        <w:t>[5]</w:t>
      </w:r>
      <w:r w:rsidR="00C94810">
        <w:fldChar w:fldCharType="end"/>
      </w:r>
      <w:r w:rsidR="0094051E">
        <w:t xml:space="preserve"> We used r-fMRI scans to calculate amplitude of low-frequency oscillations (ALFF) and regional homogeneity (</w:t>
      </w:r>
      <w:proofErr w:type="spellStart"/>
      <w:r w:rsidR="0094051E">
        <w:t>ReHo</w:t>
      </w:r>
      <w:proofErr w:type="spellEnd"/>
      <w:r w:rsidR="0094051E">
        <w:t>).</w:t>
      </w:r>
    </w:p>
    <w:p w14:paraId="2F309B17" w14:textId="76BA94D3" w:rsidR="0094051E" w:rsidRDefault="0094051E"/>
    <w:p w14:paraId="473560EA" w14:textId="0BD418A4" w:rsidR="008B7C0C" w:rsidRDefault="00DF0457">
      <w:r>
        <w:t>For each subject, we</w:t>
      </w:r>
      <w:r w:rsidR="0094051E">
        <w:t xml:space="preserve"> calculate</w:t>
      </w:r>
      <w:r>
        <w:t>d</w:t>
      </w:r>
      <w:r w:rsidR="0094051E">
        <w:t xml:space="preserve"> voxel-wise </w:t>
      </w:r>
      <w:proofErr w:type="spellStart"/>
      <w:r w:rsidR="0094051E">
        <w:t>IMCo</w:t>
      </w:r>
      <w:proofErr w:type="spellEnd"/>
      <w:r w:rsidR="0094051E">
        <w:t xml:space="preserve"> between these three </w:t>
      </w:r>
      <w:r>
        <w:t>modalities</w:t>
      </w:r>
      <w:r w:rsidR="0094051E">
        <w:t xml:space="preserve"> – CBF, ALFF, and </w:t>
      </w:r>
      <w:proofErr w:type="spellStart"/>
      <w:r w:rsidR="0094051E">
        <w:t>ReHo</w:t>
      </w:r>
      <w:proofErr w:type="spellEnd"/>
      <w:r>
        <w:t xml:space="preserve"> – by first </w:t>
      </w:r>
      <w:r w:rsidR="001B621E">
        <w:t xml:space="preserve">applying a grey matter mask to each. Then, we </w:t>
      </w:r>
      <w:r>
        <w:t>globally scal</w:t>
      </w:r>
      <w:r w:rsidR="00CF7595">
        <w:t>ed</w:t>
      </w:r>
      <w:r>
        <w:t xml:space="preserve"> intensities within each modality to a mean of 0 and variance of 1. </w:t>
      </w:r>
      <w:r w:rsidR="001B621E">
        <w:t>Next</w:t>
      </w:r>
      <w:r>
        <w:t xml:space="preserve">, </w:t>
      </w:r>
      <w:r w:rsidR="00C04408">
        <w:t xml:space="preserve">for each voxel, </w:t>
      </w:r>
      <w:r w:rsidR="00CF7595">
        <w:t xml:space="preserve">we extracted </w:t>
      </w:r>
      <w:r w:rsidR="00C04408">
        <w:t xml:space="preserve">a </w:t>
      </w:r>
      <w:r>
        <w:t>local neighborhood</w:t>
      </w:r>
      <w:r w:rsidR="00C04408">
        <w:t xml:space="preserve"> from each modality and </w:t>
      </w:r>
      <w:r w:rsidR="00CF7595">
        <w:t xml:space="preserve">and calculated </w:t>
      </w:r>
      <w:r w:rsidR="00C04408">
        <w:t xml:space="preserve">the weighted covariance matrix </w:t>
      </w:r>
      <w:r w:rsidR="00C04408">
        <w:lastRenderedPageBreak/>
        <w:t>between the three neighborhoods</w:t>
      </w:r>
      <w:r w:rsidR="00E37122">
        <w:t xml:space="preserve">. </w:t>
      </w:r>
      <w:r w:rsidR="004A666B">
        <w:t xml:space="preserve">Finally, </w:t>
      </w:r>
      <w:r w:rsidR="00CF7595">
        <w:t xml:space="preserve">we performed </w:t>
      </w:r>
      <w:proofErr w:type="spellStart"/>
      <w:r w:rsidR="004A666B">
        <w:t>e</w:t>
      </w:r>
      <w:r w:rsidR="00E37122">
        <w:t>igendecomposition</w:t>
      </w:r>
      <w:proofErr w:type="spellEnd"/>
      <w:r w:rsidR="00E37122">
        <w:t xml:space="preserve"> on each weighted covariance matrix</w:t>
      </w:r>
      <w:r w:rsidR="00CF7595">
        <w:t>,</w:t>
      </w:r>
      <w:r w:rsidR="00E37122">
        <w:t xml:space="preserve"> </w:t>
      </w:r>
      <w:r w:rsidR="00CF7595">
        <w:t xml:space="preserve">extracted </w:t>
      </w:r>
      <w:r w:rsidR="00E37122">
        <w:t>the first eigenvalue</w:t>
      </w:r>
      <w:r w:rsidR="004A666B">
        <w:t xml:space="preserve">, scaled </w:t>
      </w:r>
      <w:r w:rsidR="00CF7595">
        <w:t>it to range from</w:t>
      </w:r>
      <w:r w:rsidR="0089315B">
        <w:t xml:space="preserve"> 0 to 1</w:t>
      </w:r>
      <w:r w:rsidR="004A666B">
        <w:t xml:space="preserve">, and </w:t>
      </w:r>
      <w:r w:rsidR="00430FB3">
        <w:t xml:space="preserve">performed a </w:t>
      </w:r>
      <w:r w:rsidR="004A666B">
        <w:t>logit transform</w:t>
      </w:r>
      <w:r w:rsidR="00430FB3">
        <w:t>ation</w:t>
      </w:r>
      <w:r w:rsidR="004A666B">
        <w:t xml:space="preserve">. This </w:t>
      </w:r>
      <w:r w:rsidR="0089315B">
        <w:t xml:space="preserve">coupling value </w:t>
      </w:r>
      <w:r w:rsidR="004A666B">
        <w:t>represents how strongly modalities c</w:t>
      </w:r>
      <w:r w:rsidR="0089315B">
        <w:t xml:space="preserve">ovary </w:t>
      </w:r>
      <w:r w:rsidR="004A666B">
        <w:t>at each voxel</w:t>
      </w:r>
      <w:r w:rsidR="0089315B">
        <w:t>.</w:t>
      </w:r>
    </w:p>
    <w:p w14:paraId="7A31EB8A" w14:textId="77777777" w:rsidR="008B7C0C" w:rsidRDefault="008B7C0C"/>
    <w:p w14:paraId="585C262B" w14:textId="2DDF62FD" w:rsidR="00572A7C" w:rsidRDefault="004A666B">
      <w:r>
        <w:rPr>
          <w:noProof/>
        </w:rPr>
        <mc:AlternateContent>
          <mc:Choice Requires="wpi">
            <w:drawing>
              <wp:anchor distT="0" distB="0" distL="114300" distR="114300" simplePos="0" relativeHeight="251659264" behindDoc="0" locked="0" layoutInCell="1" allowOverlap="1" wp14:anchorId="649A77A0" wp14:editId="06B304F4">
                <wp:simplePos x="0" y="0"/>
                <wp:positionH relativeFrom="column">
                  <wp:posOffset>4762424</wp:posOffset>
                </wp:positionH>
                <wp:positionV relativeFrom="paragraph">
                  <wp:posOffset>98081</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BFA68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4.3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">
                <v:imagedata r:id="rId9" o:title=""/>
              </v:shape>
            </w:pict>
          </mc:Fallback>
        </mc:AlternateContent>
      </w:r>
      <w:r w:rsidR="00CF7595">
        <w:t>We analyzed subject</w:t>
      </w:r>
      <w:r w:rsidR="00572A7C">
        <w:t xml:space="preserve">-level coupling maps </w:t>
      </w:r>
      <w:r w:rsidR="008B7C0C">
        <w:t xml:space="preserve">using linear regression </w:t>
      </w:r>
      <w:r w:rsidR="00AD2991">
        <w:t>for</w:t>
      </w:r>
      <w:r w:rsidR="00BE6BBC">
        <w:t xml:space="preserve"> age </w:t>
      </w:r>
      <w:r w:rsidR="00AD2991">
        <w:t>and</w:t>
      </w:r>
      <w:r w:rsidR="00BE6BBC">
        <w:t xml:space="preserve"> sex</w:t>
      </w:r>
      <w:r w:rsidR="00AD2991">
        <w:t xml:space="preserve"> effects,</w:t>
      </w:r>
      <w:r w:rsidR="00BE6BBC">
        <w:t xml:space="preserve"> while correcting for </w:t>
      </w:r>
      <w:r w:rsidR="00430FB3">
        <w:t xml:space="preserve">race and </w:t>
      </w:r>
      <w:r w:rsidR="00BE6BBC">
        <w:t xml:space="preserve">in-scanner motion. </w:t>
      </w:r>
      <w:r w:rsidR="001B30CB">
        <w:t>Additionally, we explored whether age and sex effects were more highly enriched in certain functional networks using the spin test.</w:t>
      </w:r>
      <w:r w:rsidR="001B30CB">
        <w:fldChar w:fldCharType="begin"/>
      </w:r>
      <w:r w:rsidR="001B30CB">
        <w:instrText xml:space="preserve"> ADDIN ZOTERO_ITEM CSL_CITATION {"citationID":"z4pgvPPG","properties":{"formattedCitation":"[6]","plainCitation":"[6]","noteIndex":0},"citationItems":[{"id":84,"uris":["http://zotero.org/users/6851597/items/Z5M4TFN4"],"uri":["http://zotero.org/users/6851597/items/Z5M4TFN4"],"itemData":{"id":84,"type":"article-journal","abstract":"A critical issue in many neuroimaging studies is the comparison between brain maps. Nonetheless, it remains unclear how one should test hypotheses focused on the overlap or spatial correspondence between two or more brain maps. This \"correspondence problem\" affects, for example, the interpretation of comparisons between task-based patterns of functional activation, resting-state networks or modules, and neuroanatomical landmarks. To date, this problem has been addressed with remarkable variability in terms of methodological approaches and statistical rigor. In this paper, we address the correspondence problem using a spatial permutation framework to generate null models of overlap by applying random rotations to spherical representations of the cortical surface, an approach for which we also provide a theoretical statistical foundation. We use this method to derive clusters of cognitive functions that are correlated in terms of their functional neuroatomical substrates. In addition, using publicly available data, we formally demonstrate the correspondence between maps of task-based functional activity, resting-state fMRI networks and gyral-based anatomical landmarks. We provide open-access code to implement the methods presented for two commonly-used tools for surface based cortical analysis (https://www.github.com/spin-test). This spatial permutation approach constitutes a useful advance over widely-used methods for the comparison of cortical maps, thereby opening new possibilities for the integration of diverse neuroimaging data.","container-title":"NeuroImage","DOI":"10.1016/j.neuroimage.2018.05.070","ISSN":"1095-9572","journalAbbreviation":"Neuroimage","language":"eng","note":"PMID: 29860082\nPMCID: PMC6095687","page":"540-551","source":"PubMed","title":"On testing for spatial correspondence between maps of human brain structure and function","volume":"178","author":[{"family":"Alexander-Bloch","given":"Aaron F."},{"family":"Shou","given":"Haochang"},{"family":"Liu","given":"Siyuan"},{"family":"Satterthwaite","given":"Theodore D."},{"family":"Glahn","given":"David C."},{"family":"Shinohara","given":"Russell T."},{"family":"Vandekar","given":"Simon N."},{"family":"Raznahan","given":"Armin"}],"issued":{"date-parts":[["2018"]]}}}],"schema":"https://github.com/citation-style-language/schema/raw/master/csl-citation.json"} </w:instrText>
      </w:r>
      <w:r w:rsidR="001B30CB">
        <w:fldChar w:fldCharType="separate"/>
      </w:r>
      <w:r w:rsidR="001B30CB">
        <w:rPr>
          <w:noProof/>
        </w:rPr>
        <w:t>[6]</w:t>
      </w:r>
      <w:r w:rsidR="001B30CB">
        <w:fldChar w:fldCharType="end"/>
      </w:r>
      <w:r w:rsidR="001B30CB">
        <w:t xml:space="preserve"> </w:t>
      </w:r>
      <w:r w:rsidR="00CF7595">
        <w:t xml:space="preserve">We corrected for multiple </w:t>
      </w:r>
      <w:r w:rsidR="001B30CB">
        <w:t>comparisons using</w:t>
      </w:r>
      <w:r w:rsidR="00CF7595">
        <w:t xml:space="preserve"> </w:t>
      </w:r>
      <w:r w:rsidR="0005047F">
        <w:t>a</w:t>
      </w:r>
      <w:r w:rsidR="001B30CB">
        <w:t xml:space="preserve"> false discovery rate </w:t>
      </w:r>
      <w:r w:rsidR="0005047F">
        <w:t>of 0.05</w:t>
      </w:r>
      <w:r w:rsidR="001B30CB">
        <w:t>.</w:t>
      </w:r>
    </w:p>
    <w:p w14:paraId="12D48659" w14:textId="77777777" w:rsidR="00572A7C" w:rsidRDefault="00572A7C"/>
    <w:p w14:paraId="32D7AB72" w14:textId="77777777" w:rsidR="00DC3F09" w:rsidRDefault="00856A9B">
      <w:r>
        <w:t>Results:</w:t>
      </w:r>
      <w:r w:rsidR="009609BF">
        <w:t xml:space="preserve"> </w:t>
      </w:r>
    </w:p>
    <w:p w14:paraId="2F397A22" w14:textId="0E1C45B0" w:rsidR="00F73D88" w:rsidRDefault="00CF7595">
      <w:r>
        <w:t xml:space="preserve">We observed strong </w:t>
      </w:r>
      <w:r w:rsidR="009609BF">
        <w:t xml:space="preserve">CBF-ALFF-REHO coupling </w:t>
      </w:r>
      <w:r w:rsidR="00730C56">
        <w:t>in</w:t>
      </w:r>
      <w:r w:rsidR="004C65A9">
        <w:t xml:space="preserve"> cortical </w:t>
      </w:r>
      <w:r w:rsidR="00F73D88">
        <w:t xml:space="preserve">networks </w:t>
      </w:r>
      <w:r w:rsidR="004C65A9">
        <w:t>and</w:t>
      </w:r>
      <w:r w:rsidR="00730C56">
        <w:t xml:space="preserve"> subcortical </w:t>
      </w:r>
      <w:r w:rsidR="004C65A9">
        <w:t xml:space="preserve">regions. In the cortex, coupling </w:t>
      </w:r>
      <w:r w:rsidR="00F73D88">
        <w:t xml:space="preserve">varied with </w:t>
      </w:r>
      <w:r w:rsidR="004C65A9">
        <w:t xml:space="preserve">age in frontoparietal and default </w:t>
      </w:r>
      <w:commentRangeStart w:id="2"/>
      <w:r w:rsidR="004C65A9">
        <w:t>networks</w:t>
      </w:r>
      <w:commentRangeEnd w:id="2"/>
      <w:r>
        <w:rPr>
          <w:rStyle w:val="CommentReference"/>
        </w:rPr>
        <w:commentReference w:id="2"/>
      </w:r>
      <w:r w:rsidR="004C65A9">
        <w:t xml:space="preserve">, while coupling did not vary strongly between males and females. </w:t>
      </w:r>
      <w:r w:rsidR="00F73D88">
        <w:t>In subcortical structures, coupling varied with age in the caudate, pallidum, putamen, thalamus, and hippocampus, while coupling varied with sex in only the thalamus and hippocampus.</w:t>
      </w:r>
    </w:p>
    <w:p w14:paraId="785391EA" w14:textId="77777777" w:rsidR="009609BF" w:rsidRDefault="009609BF"/>
    <w:p w14:paraId="48DBC839" w14:textId="2ABFEF4C" w:rsidR="00856A9B" w:rsidRDefault="00856A9B">
      <w:r>
        <w:t>Conclusions:</w:t>
      </w:r>
    </w:p>
    <w:p w14:paraId="520C5169" w14:textId="4851F14B" w:rsidR="00D4609C" w:rsidRDefault="00554597">
      <w:r>
        <w:t xml:space="preserve">PCA-based </w:t>
      </w:r>
      <w:proofErr w:type="spellStart"/>
      <w:r>
        <w:t>IMCo</w:t>
      </w:r>
      <w:proofErr w:type="spellEnd"/>
      <w:r>
        <w:t xml:space="preserve"> offers a generalized approach for studying coupling of two modalities and a novel methodology for studying coupling of more than two modalities. </w:t>
      </w:r>
      <w:r w:rsidR="00582A48">
        <w:t xml:space="preserve">In the context of </w:t>
      </w:r>
      <w:r w:rsidR="00DC3F09">
        <w:t>CBF</w:t>
      </w:r>
      <w:r w:rsidR="00582A48">
        <w:t xml:space="preserve">, </w:t>
      </w:r>
      <w:r w:rsidR="00DC3F09">
        <w:t>ALFF</w:t>
      </w:r>
      <w:r w:rsidR="00582A48">
        <w:t xml:space="preserve">, and </w:t>
      </w:r>
      <w:r w:rsidR="00DC3F09">
        <w:t>REHO</w:t>
      </w:r>
      <w:r w:rsidR="00582A48">
        <w:t xml:space="preserve">, </w:t>
      </w:r>
      <w:r w:rsidR="000C5D22">
        <w:t>three-modality coupling</w:t>
      </w:r>
      <w:r w:rsidR="00DC3F09">
        <w:t xml:space="preserve"> reveals</w:t>
      </w:r>
      <w:r w:rsidR="000C5D22">
        <w:t xml:space="preserve"> age and sex</w:t>
      </w:r>
      <w:r w:rsidR="00DC3F09">
        <w:t xml:space="preserve"> </w:t>
      </w:r>
      <w:r w:rsidR="000C5D22">
        <w:t xml:space="preserve">changes </w:t>
      </w:r>
      <w:r w:rsidR="00EE1E77">
        <w:t xml:space="preserve">in brain regions known to change over the course of neurodevelopment. These age and sex changes </w:t>
      </w:r>
      <w:r w:rsidR="000C5D22">
        <w:t xml:space="preserve">are unique from </w:t>
      </w:r>
      <w:r w:rsidR="00E97C67">
        <w:t>those in each individual scan.</w:t>
      </w:r>
      <w:r w:rsidR="00EE1E77">
        <w:t xml:space="preserve"> </w:t>
      </w:r>
      <w:r w:rsidR="00FA6E52">
        <w:t xml:space="preserve">As multi-modality data become increasingly available, </w:t>
      </w:r>
      <w:r>
        <w:t xml:space="preserve">PCA-based </w:t>
      </w:r>
      <w:proofErr w:type="spellStart"/>
      <w:r>
        <w:t>IMCo</w:t>
      </w:r>
      <w:proofErr w:type="spellEnd"/>
      <w:r w:rsidR="00FA6E52">
        <w:t xml:space="preserve"> can</w:t>
      </w:r>
      <w:r w:rsidR="00A52AD4">
        <w:t xml:space="preserve"> serve</w:t>
      </w:r>
      <w:r w:rsidR="00FA6E52">
        <w:t xml:space="preserve"> </w:t>
      </w:r>
      <w:r w:rsidR="00A52AD4">
        <w:t>as an</w:t>
      </w:r>
      <w:r w:rsidR="00FA6E52">
        <w:t xml:space="preserve"> </w:t>
      </w:r>
      <w:r w:rsidR="00A52AD4">
        <w:t xml:space="preserve">additional descriptive and </w:t>
      </w:r>
      <w:r w:rsidR="00CF7595">
        <w:t xml:space="preserve">data reduction </w:t>
      </w:r>
      <w:r w:rsidR="00A52AD4">
        <w:t xml:space="preserve">tool to </w:t>
      </w:r>
      <w:r>
        <w:t xml:space="preserve">allow for more </w:t>
      </w:r>
      <w:r w:rsidR="00FA6E52">
        <w:t xml:space="preserve">efficient </w:t>
      </w:r>
      <w:r w:rsidR="00CF7595">
        <w:t>analysis that uncovers intermodal patterns of association</w:t>
      </w:r>
      <w:r w:rsidR="00A52AD4">
        <w:t>.</w:t>
      </w:r>
    </w:p>
    <w:p w14:paraId="48E396D6" w14:textId="343E5988" w:rsidR="006E4784" w:rsidRDefault="00EE049B">
      <w:r>
        <w:br w:type="page"/>
      </w:r>
    </w:p>
    <w:p w14:paraId="707D34E7" w14:textId="3406D203" w:rsidR="00856A9B" w:rsidRDefault="00856A9B">
      <w:r>
        <w:lastRenderedPageBreak/>
        <w:t>References:</w:t>
      </w:r>
    </w:p>
    <w:p w14:paraId="65BB009F" w14:textId="77777777" w:rsidR="001B30CB" w:rsidRPr="001B30CB" w:rsidRDefault="00233011" w:rsidP="001B30CB">
      <w:pPr>
        <w:pStyle w:val="Bibliography"/>
        <w:rPr>
          <w:rFonts w:ascii="Calibri" w:cs="Calibri"/>
        </w:rPr>
      </w:pPr>
      <w:r>
        <w:fldChar w:fldCharType="begin"/>
      </w:r>
      <w:r>
        <w:instrText xml:space="preserve"> ADDIN ZOTERO_BIBL {"uncited":[],"omitted":[],"custom":[]} CSL_BIBLIOGRAPHY </w:instrText>
      </w:r>
      <w:r>
        <w:fldChar w:fldCharType="separate"/>
      </w:r>
      <w:r w:rsidR="001B30CB" w:rsidRPr="001B30CB">
        <w:rPr>
          <w:rFonts w:ascii="Calibri" w:cs="Calibri"/>
        </w:rPr>
        <w:t xml:space="preserve">1. </w:t>
      </w:r>
      <w:r w:rsidR="001B30CB" w:rsidRPr="001B30CB">
        <w:rPr>
          <w:rFonts w:ascii="Calibri" w:cs="Calibri"/>
        </w:rPr>
        <w:tab/>
        <w:t>Vandekar SN, Shinohara RT, Raznahan A, et al (2016) Subject-level Measurement of Local Cortical Coupling. NeuroImage 133:88–97. https://doi.org/10.1016/j.neuroimage.2016.03.002</w:t>
      </w:r>
    </w:p>
    <w:p w14:paraId="5213D370" w14:textId="77777777" w:rsidR="001B30CB" w:rsidRPr="001B30CB" w:rsidRDefault="001B30CB" w:rsidP="001B30CB">
      <w:pPr>
        <w:pStyle w:val="Bibliography"/>
        <w:rPr>
          <w:rFonts w:ascii="Calibri" w:cs="Calibri"/>
        </w:rPr>
      </w:pPr>
      <w:r w:rsidRPr="001B30CB">
        <w:rPr>
          <w:rFonts w:ascii="Calibri" w:cs="Calibri"/>
        </w:rPr>
        <w:t xml:space="preserve">2. </w:t>
      </w:r>
      <w:r w:rsidRPr="001B30CB">
        <w:rPr>
          <w:rFonts w:ascii="Calibri" w:cs="Calibri"/>
        </w:rPr>
        <w:tab/>
        <w:t>Baller E, Adebimpe A, Valcarel A, et al (2021) Mapping Physiology-Function Coupling in Youth. Biol Psychiatry 89:S174. https://doi.org/10.1016/j.biopsych.2021.02.445</w:t>
      </w:r>
    </w:p>
    <w:p w14:paraId="5DA35D4E" w14:textId="77777777" w:rsidR="001B30CB" w:rsidRPr="001B30CB" w:rsidRDefault="001B30CB" w:rsidP="001B30CB">
      <w:pPr>
        <w:pStyle w:val="Bibliography"/>
        <w:rPr>
          <w:rFonts w:ascii="Calibri" w:cs="Calibri"/>
        </w:rPr>
      </w:pPr>
      <w:r w:rsidRPr="001B30CB">
        <w:rPr>
          <w:rFonts w:ascii="Calibri" w:cs="Calibri"/>
        </w:rPr>
        <w:t xml:space="preserve">3. </w:t>
      </w:r>
      <w:r w:rsidRPr="001B30CB">
        <w:rPr>
          <w:rFonts w:ascii="Calibri" w:cs="Calibri"/>
        </w:rPr>
        <w:tab/>
        <w:t>MIMoSA: An Automated Method for Intermodal Segmentation Analysis of Multiple Sclerosis Brain Lesions - Valcarcel - 2018 - Journal of Neuroimaging - Wiley Online Library. https://onlinelibrary.wiley.com/doi/10.1111/jon.12506. Accessed 27 Sep 2021</w:t>
      </w:r>
    </w:p>
    <w:p w14:paraId="5F3F6F92" w14:textId="77777777" w:rsidR="001B30CB" w:rsidRPr="001B30CB" w:rsidRDefault="001B30CB" w:rsidP="001B30CB">
      <w:pPr>
        <w:pStyle w:val="Bibliography"/>
        <w:rPr>
          <w:rFonts w:ascii="Calibri" w:cs="Calibri"/>
        </w:rPr>
      </w:pPr>
      <w:r w:rsidRPr="001B30CB">
        <w:rPr>
          <w:rFonts w:ascii="Calibri" w:cs="Calibri"/>
        </w:rPr>
        <w:t xml:space="preserve">4. </w:t>
      </w:r>
      <w:r w:rsidRPr="001B30CB">
        <w:rPr>
          <w:rFonts w:ascii="Calibri" w:cs="Calibri"/>
        </w:rPr>
        <w:tab/>
        <w:t>Satterthwaite TD, Elliott MA, Ruparel K, et al (2014) Neuroimaging of the Philadelphia Neurodevelopmental Cohort. NeuroImage 86:544–553. https://doi.org/10.1016/j.neuroimage.2013.07.064</w:t>
      </w:r>
    </w:p>
    <w:p w14:paraId="1FA82602" w14:textId="77777777" w:rsidR="001B30CB" w:rsidRPr="001B30CB" w:rsidRDefault="001B30CB" w:rsidP="001B30CB">
      <w:pPr>
        <w:pStyle w:val="Bibliography"/>
        <w:rPr>
          <w:rFonts w:ascii="Calibri" w:cs="Calibri"/>
        </w:rPr>
      </w:pPr>
      <w:r w:rsidRPr="001B30CB">
        <w:rPr>
          <w:rFonts w:ascii="Calibri" w:cs="Calibri"/>
        </w:rPr>
        <w:t xml:space="preserve">5. </w:t>
      </w:r>
      <w:r w:rsidRPr="001B30CB">
        <w:rPr>
          <w:rFonts w:ascii="Calibri" w:cs="Calibri"/>
        </w:rPr>
        <w:tab/>
        <w:t>Chappell MA, Groves AR, MacIntosh BJ, et al (2011) Partial volume correction of multiple inversion time arterial spin labeling MRI data. Magn Reson Med 65:1173–1183. https://doi.org/10.1002/mrm.22641</w:t>
      </w:r>
    </w:p>
    <w:p w14:paraId="10C6D8C5" w14:textId="77777777" w:rsidR="001B30CB" w:rsidRPr="001B30CB" w:rsidRDefault="001B30CB" w:rsidP="001B30CB">
      <w:pPr>
        <w:pStyle w:val="Bibliography"/>
        <w:rPr>
          <w:rFonts w:ascii="Calibri" w:cs="Calibri"/>
        </w:rPr>
      </w:pPr>
      <w:r w:rsidRPr="001B30CB">
        <w:rPr>
          <w:rFonts w:ascii="Calibri" w:cs="Calibri"/>
        </w:rPr>
        <w:t xml:space="preserve">6. </w:t>
      </w:r>
      <w:r w:rsidRPr="001B30CB">
        <w:rPr>
          <w:rFonts w:ascii="Calibri" w:cs="Calibri"/>
        </w:rPr>
        <w:tab/>
        <w:t>Alexander-Bloch AF, Shou H, Liu S, et al (2018) On testing for spatial correspondence between maps of human brain structure and function. NeuroImage 178:540–551. https://doi.org/10.1016/j.neuroimage.2018.05.070</w:t>
      </w:r>
    </w:p>
    <w:p w14:paraId="3DEE5DB5" w14:textId="3239411A" w:rsidR="00233011" w:rsidRDefault="00233011">
      <w:r>
        <w:fldChar w:fldCharType="end"/>
      </w:r>
    </w:p>
    <w:p w14:paraId="108F416E" w14:textId="77777777" w:rsidR="00572A7C" w:rsidRDefault="00572A7C"/>
    <w:sectPr w:rsidR="00572A7C" w:rsidSect="00D328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nohara, Russell T" w:date="2021-11-22T15:27:00Z" w:initials="SRT">
    <w:p w14:paraId="04B7BF09" w14:textId="31FA3099" w:rsidR="00150E72" w:rsidRDefault="00150E72">
      <w:pPr>
        <w:pStyle w:val="CommentText"/>
      </w:pPr>
      <w:r>
        <w:rPr>
          <w:rStyle w:val="CommentReference"/>
        </w:rPr>
        <w:annotationRef/>
      </w:r>
      <w:r>
        <w:t>Maybe less relevant? Could remove from OHBM abstract if there’s no space.</w:t>
      </w:r>
    </w:p>
  </w:comment>
  <w:comment w:id="2" w:author="Shinohara, Russell T" w:date="2021-11-23T09:25:00Z" w:initials="SRT">
    <w:p w14:paraId="520489BF" w14:textId="31994961" w:rsidR="00CF7595" w:rsidRDefault="00CF7595">
      <w:pPr>
        <w:pStyle w:val="CommentText"/>
      </w:pPr>
      <w:r>
        <w:rPr>
          <w:rStyle w:val="CommentReference"/>
        </w:rPr>
        <w:annotationRef/>
      </w:r>
      <w:r>
        <w:t>I’d add p-values throughout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7BF09" w15:done="0"/>
  <w15:commentEx w15:paraId="52048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3562" w16cex:dateUtc="2021-11-22T20:27:00Z"/>
  <w16cex:commentExtensible w16cex:durableId="25473200" w16cex:dateUtc="2021-11-23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7BF09" w16cid:durableId="25463562"/>
  <w16cid:commentId w16cid:paraId="520489BF" w16cid:durableId="254732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nohara, Russell T">
    <w15:presenceInfo w15:providerId="AD" w15:userId="S::rshi@pennmedicine.upenn.edu::f50b127d-0cf5-4da9-a889-09d44b04e54a"/>
  </w15:person>
  <w15:person w15:author="Hu, Fengling">
    <w15:presenceInfo w15:providerId="AD" w15:userId="S::hufen@pennmedicine.upenn.edu::5a25d109-b91f-44e3-a9b0-0c20a96ae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5D"/>
    <w:rsid w:val="0005047F"/>
    <w:rsid w:val="000C5D22"/>
    <w:rsid w:val="0013673F"/>
    <w:rsid w:val="00150E72"/>
    <w:rsid w:val="001B30CB"/>
    <w:rsid w:val="001B621E"/>
    <w:rsid w:val="00233011"/>
    <w:rsid w:val="00294C70"/>
    <w:rsid w:val="0030507B"/>
    <w:rsid w:val="00384735"/>
    <w:rsid w:val="003A1F42"/>
    <w:rsid w:val="003A3E54"/>
    <w:rsid w:val="00430FB3"/>
    <w:rsid w:val="004A666B"/>
    <w:rsid w:val="004C65A9"/>
    <w:rsid w:val="004C694F"/>
    <w:rsid w:val="004F50BB"/>
    <w:rsid w:val="00501250"/>
    <w:rsid w:val="00554597"/>
    <w:rsid w:val="00572A7C"/>
    <w:rsid w:val="00582A48"/>
    <w:rsid w:val="005C58A1"/>
    <w:rsid w:val="005E1EB8"/>
    <w:rsid w:val="005F152E"/>
    <w:rsid w:val="006858B5"/>
    <w:rsid w:val="006E4784"/>
    <w:rsid w:val="00730C56"/>
    <w:rsid w:val="00856A9B"/>
    <w:rsid w:val="0089315B"/>
    <w:rsid w:val="008B7C0C"/>
    <w:rsid w:val="00913DCC"/>
    <w:rsid w:val="0094051E"/>
    <w:rsid w:val="009609BF"/>
    <w:rsid w:val="009A6CE1"/>
    <w:rsid w:val="00A52AD4"/>
    <w:rsid w:val="00A63D84"/>
    <w:rsid w:val="00A872B8"/>
    <w:rsid w:val="00AA6BB7"/>
    <w:rsid w:val="00AD2991"/>
    <w:rsid w:val="00B0125D"/>
    <w:rsid w:val="00B31663"/>
    <w:rsid w:val="00BB6294"/>
    <w:rsid w:val="00BD7C30"/>
    <w:rsid w:val="00BE6BBC"/>
    <w:rsid w:val="00C04408"/>
    <w:rsid w:val="00C930DC"/>
    <w:rsid w:val="00C94810"/>
    <w:rsid w:val="00C96686"/>
    <w:rsid w:val="00CF7595"/>
    <w:rsid w:val="00D225B0"/>
    <w:rsid w:val="00D32809"/>
    <w:rsid w:val="00D34CA8"/>
    <w:rsid w:val="00D4609C"/>
    <w:rsid w:val="00DC3F09"/>
    <w:rsid w:val="00DF0457"/>
    <w:rsid w:val="00E271F7"/>
    <w:rsid w:val="00E37122"/>
    <w:rsid w:val="00E9379C"/>
    <w:rsid w:val="00E97C67"/>
    <w:rsid w:val="00ED1A16"/>
    <w:rsid w:val="00EE049B"/>
    <w:rsid w:val="00EE1E77"/>
    <w:rsid w:val="00F2643E"/>
    <w:rsid w:val="00F44B05"/>
    <w:rsid w:val="00F73D88"/>
    <w:rsid w:val="00FA6E52"/>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B9502"/>
  <w15:chartTrackingRefBased/>
  <w15:docId w15:val="{DA3CF663-01F7-0646-A44A-8CD2430C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0125D"/>
    <w:pPr>
      <w:tabs>
        <w:tab w:val="left" w:pos="380"/>
      </w:tabs>
      <w:spacing w:after="240"/>
      <w:ind w:left="384" w:hanging="384"/>
    </w:pPr>
  </w:style>
  <w:style w:type="character" w:styleId="CommentReference">
    <w:name w:val="annotation reference"/>
    <w:basedOn w:val="DefaultParagraphFont"/>
    <w:uiPriority w:val="99"/>
    <w:semiHidden/>
    <w:unhideWhenUsed/>
    <w:rsid w:val="00150E72"/>
    <w:rPr>
      <w:sz w:val="16"/>
      <w:szCs w:val="16"/>
    </w:rPr>
  </w:style>
  <w:style w:type="paragraph" w:styleId="CommentText">
    <w:name w:val="annotation text"/>
    <w:basedOn w:val="Normal"/>
    <w:link w:val="CommentTextChar"/>
    <w:uiPriority w:val="99"/>
    <w:semiHidden/>
    <w:unhideWhenUsed/>
    <w:rsid w:val="00150E72"/>
    <w:rPr>
      <w:sz w:val="20"/>
      <w:szCs w:val="20"/>
    </w:rPr>
  </w:style>
  <w:style w:type="character" w:customStyle="1" w:styleId="CommentTextChar">
    <w:name w:val="Comment Text Char"/>
    <w:basedOn w:val="DefaultParagraphFont"/>
    <w:link w:val="CommentText"/>
    <w:uiPriority w:val="99"/>
    <w:semiHidden/>
    <w:rsid w:val="00150E72"/>
    <w:rPr>
      <w:sz w:val="20"/>
      <w:szCs w:val="20"/>
    </w:rPr>
  </w:style>
  <w:style w:type="paragraph" w:styleId="CommentSubject">
    <w:name w:val="annotation subject"/>
    <w:basedOn w:val="CommentText"/>
    <w:next w:val="CommentText"/>
    <w:link w:val="CommentSubjectChar"/>
    <w:uiPriority w:val="99"/>
    <w:semiHidden/>
    <w:unhideWhenUsed/>
    <w:rsid w:val="00150E72"/>
    <w:rPr>
      <w:b/>
      <w:bCs/>
    </w:rPr>
  </w:style>
  <w:style w:type="character" w:customStyle="1" w:styleId="CommentSubjectChar">
    <w:name w:val="Comment Subject Char"/>
    <w:basedOn w:val="CommentTextChar"/>
    <w:link w:val="CommentSubject"/>
    <w:uiPriority w:val="99"/>
    <w:semiHidden/>
    <w:rsid w:val="0015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569">
      <w:bodyDiv w:val="1"/>
      <w:marLeft w:val="0"/>
      <w:marRight w:val="0"/>
      <w:marTop w:val="0"/>
      <w:marBottom w:val="0"/>
      <w:divBdr>
        <w:top w:val="none" w:sz="0" w:space="0" w:color="auto"/>
        <w:left w:val="none" w:sz="0" w:space="0" w:color="auto"/>
        <w:bottom w:val="none" w:sz="0" w:space="0" w:color="auto"/>
        <w:right w:val="none" w:sz="0" w:space="0" w:color="auto"/>
      </w:divBdr>
    </w:div>
    <w:div w:id="9717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0:43:48.953"/>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5</cp:revision>
  <dcterms:created xsi:type="dcterms:W3CDTF">2021-11-23T14:26:00Z</dcterms:created>
  <dcterms:modified xsi:type="dcterms:W3CDTF">2021-11-23T16:22:00Z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id="id8wJI8U"/&gt;&lt;style id="http://www.zotero.org/styles/journal-of-neurology"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